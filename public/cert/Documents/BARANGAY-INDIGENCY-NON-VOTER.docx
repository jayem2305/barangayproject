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C51" w14:textId="0CA61506" w:rsidR="009E7765" w:rsidRPr="00CF13DC" w:rsidRDefault="001945A2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9808" behindDoc="1" locked="0" layoutInCell="1" allowOverlap="1" wp14:anchorId="08CC1B10" wp14:editId="75A8D35F">
                  <wp:simplePos x="0" y="0"/>
                  <wp:positionH relativeFrom="column">
                    <wp:posOffset>255988</wp:posOffset>
                  </wp:positionH>
                  <wp:positionV relativeFrom="paragraph">
                    <wp:posOffset>1523227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201B0C4" w14:textId="77777777" w:rsidR="0046113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  <w:p w14:paraId="393CB855" w14:textId="77777777" w:rsidR="008E6976" w:rsidRPr="00CA2DE8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BF1CF70" w14:textId="6978693F" w:rsidR="0046113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0552153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F5550FB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F3E4CAE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A46BF4F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88980AC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84EC4BD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3DD1E8C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91EBA8A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9029A83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6E70BD3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481B244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6A8238E4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781B793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4E64C10B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3AA3D84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92155AD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F39D252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01F5437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2608398E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789639A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6C29211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173D4DA" w14:textId="77777777" w:rsidR="008E6976" w:rsidRPr="00CA2DE8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6AFE0E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88163E0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30FBE40" w14:textId="23B95868" w:rsidR="00461138" w:rsidRPr="008E6976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8E6976">
                                <w:rPr>
                                  <w:b/>
                                  <w:bCs/>
                                  <w:color w:val="FF0000"/>
                                </w:rPr>
                                <w:t>SK CHAIRMAN</w:t>
                              </w:r>
                            </w:p>
                            <w:p w14:paraId="40AAD300" w14:textId="77777777" w:rsidR="0046113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DCF9D2D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2A0D036" w14:textId="77777777" w:rsidR="008E6976" w:rsidRPr="00CA2DE8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B5670D4" w14:textId="77777777" w:rsidR="0046113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0C1A2D6" w14:textId="77777777" w:rsidR="008E6976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93EE445" w14:textId="77777777" w:rsidR="008E6976" w:rsidRPr="00CA2DE8" w:rsidRDefault="008E697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5AC52448" w14:textId="1CC7EB6F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6" style="position:absolute;left:0;text-align:left;margin-left:20.15pt;margin-top:119.95pt;width:182.7pt;height:589.5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" filled="f" strokecolor="#1f3763 [1604]" strokeweight="1pt">
                  <v:textbox>
                    <w:txbxContent>
                      <w:p w14:paraId="41FE1D1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201B0C4" w14:textId="77777777" w:rsidR="0046113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</w:p>
                      <w:p w14:paraId="393CB855" w14:textId="77777777" w:rsidR="008E6976" w:rsidRPr="00CA2DE8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5BF1CF70" w14:textId="6978693F" w:rsidR="0046113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0552153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F5550FB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F3E4CAE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A46BF4F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88980AC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84EC4BD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3DD1E8C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91EBA8A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9029A83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6E70BD3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481B244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6A8238E4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781B793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4E64C10B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3AA3D84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92155AD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F39D252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01F5437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2608398E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789639A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6C29211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173D4DA" w14:textId="77777777" w:rsidR="008E6976" w:rsidRPr="00CA2DE8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6AFE0E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88163E0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30FBE40" w14:textId="23B95868" w:rsidR="00461138" w:rsidRPr="008E6976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8E6976">
                          <w:rPr>
                            <w:b/>
                            <w:bCs/>
                            <w:color w:val="FF0000"/>
                          </w:rPr>
                          <w:t>SK CHAIRMAN</w:t>
                        </w:r>
                      </w:p>
                      <w:p w14:paraId="40AAD300" w14:textId="77777777" w:rsidR="0046113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DCF9D2D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2A0D036" w14:textId="77777777" w:rsidR="008E6976" w:rsidRPr="00CA2DE8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B5670D4" w14:textId="77777777" w:rsidR="0046113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0C1A2D6" w14:textId="77777777" w:rsidR="008E6976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93EE445" w14:textId="77777777" w:rsidR="008E6976" w:rsidRPr="00CA2DE8" w:rsidRDefault="008E697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5AC52448" w14:textId="1CC7EB6F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6489566" wp14:editId="7AA8DF03">
                  <wp:simplePos x="0" y="0"/>
                  <wp:positionH relativeFrom="column">
                    <wp:posOffset>5445760</wp:posOffset>
                  </wp:positionH>
                  <wp:positionV relativeFrom="paragraph">
                    <wp:posOffset>33020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4D45A3" id="Rectangle 16" o:spid="_x0000_s1026" style="position:absolute;margin-left:428.8pt;margin-top:2.6pt;width:63.75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" stroked="f" strokeweight="1pt">
                  <v:fill r:id="rId7" o:title="" recolor="t" rotate="t" type="frame"/>
                </v:rect>
              </w:pict>
            </mc:Fallback>
          </mc:AlternateContent>
        </w:r>
        <w:r w:rsidR="0050290B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5712" behindDoc="1" locked="0" layoutInCell="1" allowOverlap="1" wp14:anchorId="23F834C0" wp14:editId="509FA3A8">
                  <wp:simplePos x="0" y="0"/>
                  <wp:positionH relativeFrom="margin">
                    <wp:posOffset>151130</wp:posOffset>
                  </wp:positionH>
                  <wp:positionV relativeFrom="margin">
                    <wp:posOffset>-227965</wp:posOffset>
                  </wp:positionV>
                  <wp:extent cx="6941185" cy="9508490"/>
                  <wp:effectExtent l="0" t="0" r="12065" b="1651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41185" cy="950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461138" w:rsidRDefault="002E59EA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461138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="00461138"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461138" w:rsidRPr="002E59EA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461138" w:rsidRDefault="002E59EA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46113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Barangay 781 Zone 85 District V</w:t>
                              </w:r>
                            </w:p>
                            <w:p w14:paraId="2B9695FD" w14:textId="4D7917B5" w:rsidR="00461138" w:rsidRPr="00AC1547" w:rsidRDefault="00461138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5EB6025" w:rsidR="00461138" w:rsidRPr="002E59EA" w:rsidRDefault="00461138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proofErr w:type="gramStart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bookmarkEnd w:id="1"/>
                              <w:r w:rsidR="00F251BE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INDIGENCY</w:t>
                              </w:r>
                              <w:proofErr w:type="gramEnd"/>
                            </w:p>
                            <w:p w14:paraId="06DEB9EC" w14:textId="69497798" w:rsidR="006730EF" w:rsidRDefault="006730EF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2" w:name="_Hlk130392795"/>
                            </w:p>
                            <w:p w14:paraId="0AF9216D" w14:textId="55E043A4" w:rsidR="00461138" w:rsidRPr="0005400D" w:rsidRDefault="006730EF" w:rsidP="00C72236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bookmarkEnd w:id="2"/>
                            </w:p>
                            <w:p w14:paraId="09652D1F" w14:textId="6D1E0AC7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0C21A1" w:rsidRPr="00527ACC" w:rsidRDefault="000C21A1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461138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3B0D9C6E" w14:textId="03A2E0B4" w:rsidR="00897D1B" w:rsidRDefault="000C21A1" w:rsidP="00D73EFF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bookmarkStart w:id="3" w:name="_Hlk142588976"/>
                              <w:r w:rsidR="00897D1B">
                                <w:rPr>
                                  <w:sz w:val="24"/>
                                  <w:szCs w:val="24"/>
                                </w:rPr>
                                <w:t xml:space="preserve">                  </w:t>
                              </w:r>
                              <w:bookmarkEnd w:id="3"/>
                              <w:r w:rsidR="00D73EFF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1A931EED" w14:textId="77777777" w:rsidR="00D73EFF" w:rsidRDefault="00D73EFF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D3BDF5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420D7A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FD98F5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DF18DFD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C2B5304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94E0BB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C2C52E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1DB9588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E9C395E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6959B93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B9FA325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480A72F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F681A06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EBAD231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EEF97ED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1D54214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CA0688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D8DACC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4C4BB02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8BEF79F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F35ADAC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B5CF8B1" w14:textId="77777777" w:rsidR="00C72236" w:rsidRDefault="00C72236" w:rsidP="00D73EF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B1E9B5" w14:textId="3BA9E1C8" w:rsidR="000C21A1" w:rsidRDefault="000C21A1" w:rsidP="00A343A9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 w:rsidR="00A343A9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F479A35" w14:textId="77777777" w:rsidR="00A343A9" w:rsidRDefault="00A343A9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9F6D389" w14:textId="6BA94F43" w:rsidR="000C21A1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B67FA0" w14:textId="14B9E1DF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</w:p>
                            <w:p w14:paraId="7475EFFB" w14:textId="72B39F3C" w:rsidR="00461138" w:rsidRPr="004954E2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C72236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4" w:name="_Hlk129524369"/>
                              <w:r w:rsidR="00C72236" w:rsidRPr="00C72236">
                                <w:rPr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Pr="00C72236">
                                <w:rPr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ANOLITO S. DIAZ</w:t>
                              </w:r>
                              <w:bookmarkEnd w:id="4"/>
                            </w:p>
                            <w:p w14:paraId="2DF1B618" w14:textId="3C62725F" w:rsidR="00461138" w:rsidRDefault="00461138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 w:rsidR="00BE3ECE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2D85BB50" w14:textId="77777777" w:rsidR="00AB0AB5" w:rsidRDefault="00AB0AB5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7FFB9DE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7EEF8BF1" w:rsidR="00461138" w:rsidRPr="00EA61F0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461138" w:rsidRPr="006C2332" w:rsidRDefault="00461138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461138" w:rsidRPr="005248C6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7" style="position:absolute;left:0;text-align:left;margin-left:11.9pt;margin-top:-17.95pt;width:546.55pt;height:748.7pt;z-index:-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" fillcolor="white [3201]" strokecolor="black [3200]" strokeweight="1pt">
                  <v:textbox>
                    <w:txbxContent>
                      <w:p w14:paraId="235672DF" w14:textId="0B8B21B3" w:rsidR="00461138" w:rsidRDefault="002E59EA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461138" w:rsidRDefault="002E59EA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="00461138"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461138" w:rsidRPr="002E59EA" w:rsidRDefault="002E59EA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461138" w:rsidRDefault="002E59EA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</w:t>
                        </w:r>
                        <w:r w:rsidR="00461138">
                          <w:rPr>
                            <w:b/>
                            <w:bCs/>
                            <w:sz w:val="26"/>
                            <w:szCs w:val="26"/>
                          </w:rPr>
                          <w:t>Barangay 781 Zone 85 District V</w:t>
                        </w:r>
                      </w:p>
                      <w:p w14:paraId="2B9695FD" w14:textId="4D7917B5" w:rsidR="00461138" w:rsidRPr="00AC1547" w:rsidRDefault="00461138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5EB6025" w:rsidR="00461138" w:rsidRPr="002E59EA" w:rsidRDefault="00461138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5" w:name="_Hlk138702025"/>
                        <w:proofErr w:type="gramStart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bookmarkEnd w:id="5"/>
                        <w:r w:rsidR="00F251BE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INDIGENCY</w:t>
                        </w:r>
                        <w:proofErr w:type="gramEnd"/>
                      </w:p>
                      <w:p w14:paraId="06DEB9EC" w14:textId="69497798" w:rsidR="006730EF" w:rsidRDefault="006730EF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bookmarkStart w:id="6" w:name="_Hlk130392795"/>
                      </w:p>
                      <w:p w14:paraId="0AF9216D" w14:textId="55E043A4" w:rsidR="00461138" w:rsidRPr="0005400D" w:rsidRDefault="006730EF" w:rsidP="00C72236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bookmarkEnd w:id="6"/>
                      </w:p>
                      <w:p w14:paraId="09652D1F" w14:textId="6D1E0AC7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0C21A1" w:rsidRPr="00527ACC" w:rsidRDefault="000C21A1" w:rsidP="00234138">
                        <w:pPr>
                          <w:pStyle w:val="NoSpacing"/>
                        </w:pPr>
                      </w:p>
                      <w:p w14:paraId="1A3A9497" w14:textId="46203882" w:rsidR="00461138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3B0D9C6E" w14:textId="03A2E0B4" w:rsidR="00897D1B" w:rsidRDefault="000C21A1" w:rsidP="00D73EFF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bookmarkStart w:id="7" w:name="_Hlk142588976"/>
                        <w:r w:rsidR="00897D1B">
                          <w:rPr>
                            <w:sz w:val="24"/>
                            <w:szCs w:val="24"/>
                          </w:rPr>
                          <w:t xml:space="preserve">                  </w:t>
                        </w:r>
                        <w:bookmarkEnd w:id="7"/>
                        <w:r w:rsidR="00D73EFF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1A931EED" w14:textId="77777777" w:rsidR="00D73EFF" w:rsidRDefault="00D73EFF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D3BDF5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420D7A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FD98F5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DF18DFD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C2B5304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94E0BB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C2C52E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1DB9588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E9C395E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6959B93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B9FA325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480A72F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F681A06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EBAD231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EEF97ED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1D54214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CA0688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D8DACC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4C4BB02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8BEF79F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F35ADAC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B5CF8B1" w14:textId="77777777" w:rsidR="00C72236" w:rsidRDefault="00C72236" w:rsidP="00D73EF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2B1E9B5" w14:textId="3BA9E1C8" w:rsidR="000C21A1" w:rsidRDefault="000C21A1" w:rsidP="00A343A9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 w:rsidR="00A343A9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F479A35" w14:textId="77777777" w:rsidR="00A343A9" w:rsidRDefault="00A343A9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9F6D389" w14:textId="6BA94F43" w:rsidR="000C21A1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B67FA0" w14:textId="14B9E1DF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</w:p>
                      <w:p w14:paraId="7475EFFB" w14:textId="72B39F3C" w:rsidR="00461138" w:rsidRPr="004954E2" w:rsidRDefault="00461138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C72236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        </w:t>
                        </w:r>
                        <w:bookmarkStart w:id="8" w:name="_Hlk129524369"/>
                        <w:r w:rsidR="00C72236" w:rsidRPr="00C72236">
                          <w:rPr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Pr="00C72236">
                          <w:rPr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ANOLITO S. DIAZ</w:t>
                        </w:r>
                        <w:bookmarkEnd w:id="8"/>
                      </w:p>
                      <w:p w14:paraId="2DF1B618" w14:textId="3C62725F" w:rsidR="00461138" w:rsidRDefault="00461138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 w:rsidR="00BE3ECE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2D85BB50" w14:textId="77777777" w:rsidR="00AB0AB5" w:rsidRDefault="00AB0AB5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7FFB9DE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7EEF8BF1" w:rsidR="00461138" w:rsidRPr="00EA61F0" w:rsidRDefault="00461138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461138" w:rsidRPr="006C2332" w:rsidRDefault="00461138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461138" w:rsidRPr="005248C6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43904" behindDoc="0" locked="1" layoutInCell="1" allowOverlap="1" wp14:anchorId="00D47235" wp14:editId="10DAD3B9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33655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19CA45F" id="Rectangle 9" o:spid="_x0000_s1026" style="position:absolute;margin-left:81.4pt;margin-top:2.65pt;width:68.3pt;height:8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" stroked="f" strokeweight="1pt">
                  <v:fill r:id="rId11" o:title="" recolor="t" rotate="t" type="frame"/>
                  <w10:anchorlock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21C262D" wp14:editId="5A812C91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461138" w:rsidRDefault="002E59EA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57DA0CB0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alphaModFix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" fillcolor="white [3201]" stroked="f" strokeweight=".5pt">
                  <v:textbox>
                    <w:txbxContent>
                      <w:p w14:paraId="0AFE65BF" w14:textId="28506065" w:rsidR="00461138" w:rsidRDefault="002E59EA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57DA0CB0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alphaModFix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DA272A4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F7590B">
      <w:pgSz w:w="12240" w:h="15840"/>
      <w:pgMar w:top="709" w:right="425" w:bottom="0" w:left="425" w:header="720" w:footer="720" w:gutter="0"/>
      <w:pgBorders w:offsetFrom="page">
        <w:top w:val="basicWideOutline" w:sz="6" w:space="10" w:color="1F4E79" w:themeColor="accent5" w:themeShade="80"/>
        <w:left w:val="basicWideOutline" w:sz="6" w:space="26" w:color="1F4E79" w:themeColor="accent5" w:themeShade="80"/>
        <w:bottom w:val="basicWideOutline" w:sz="6" w:space="26" w:color="1F4E79" w:themeColor="accent5" w:themeShade="80"/>
        <w:right w:val="basicWideOutline" w:sz="6" w:space="22" w:color="1F4E79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2044429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7242"/>
    <w:rsid w:val="00030D1A"/>
    <w:rsid w:val="00034775"/>
    <w:rsid w:val="00034DD6"/>
    <w:rsid w:val="00035077"/>
    <w:rsid w:val="00037471"/>
    <w:rsid w:val="00041471"/>
    <w:rsid w:val="000435C9"/>
    <w:rsid w:val="00044F24"/>
    <w:rsid w:val="00044FC4"/>
    <w:rsid w:val="00051133"/>
    <w:rsid w:val="0005400D"/>
    <w:rsid w:val="00056656"/>
    <w:rsid w:val="00071915"/>
    <w:rsid w:val="00077376"/>
    <w:rsid w:val="000809AA"/>
    <w:rsid w:val="00090666"/>
    <w:rsid w:val="00095D04"/>
    <w:rsid w:val="000962C9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0DF7"/>
    <w:rsid w:val="000D1C05"/>
    <w:rsid w:val="000D2407"/>
    <w:rsid w:val="000D482D"/>
    <w:rsid w:val="000D5861"/>
    <w:rsid w:val="000D6736"/>
    <w:rsid w:val="000E0C11"/>
    <w:rsid w:val="000E153B"/>
    <w:rsid w:val="000E17A4"/>
    <w:rsid w:val="000E1887"/>
    <w:rsid w:val="000E2293"/>
    <w:rsid w:val="000F2C49"/>
    <w:rsid w:val="000F3830"/>
    <w:rsid w:val="000F708E"/>
    <w:rsid w:val="00101236"/>
    <w:rsid w:val="001021EF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F39"/>
    <w:rsid w:val="001945A2"/>
    <w:rsid w:val="001A282F"/>
    <w:rsid w:val="001A2C1E"/>
    <w:rsid w:val="001A3003"/>
    <w:rsid w:val="001A3C45"/>
    <w:rsid w:val="001A56AA"/>
    <w:rsid w:val="001A6052"/>
    <w:rsid w:val="001A786B"/>
    <w:rsid w:val="001B1678"/>
    <w:rsid w:val="001B2DF2"/>
    <w:rsid w:val="001B3644"/>
    <w:rsid w:val="001B5C2B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C0EA2"/>
    <w:rsid w:val="002C489C"/>
    <w:rsid w:val="002D15AB"/>
    <w:rsid w:val="002D4803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347E7"/>
    <w:rsid w:val="003348A3"/>
    <w:rsid w:val="003465FC"/>
    <w:rsid w:val="00347A02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A0124"/>
    <w:rsid w:val="003A2DC4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5871"/>
    <w:rsid w:val="004172D7"/>
    <w:rsid w:val="004207D4"/>
    <w:rsid w:val="00422456"/>
    <w:rsid w:val="004247C0"/>
    <w:rsid w:val="00432628"/>
    <w:rsid w:val="004374F2"/>
    <w:rsid w:val="00447823"/>
    <w:rsid w:val="004520A9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290B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90653"/>
    <w:rsid w:val="00594120"/>
    <w:rsid w:val="0059616F"/>
    <w:rsid w:val="005A01AD"/>
    <w:rsid w:val="005A12A7"/>
    <w:rsid w:val="005A1AF7"/>
    <w:rsid w:val="005A2480"/>
    <w:rsid w:val="005A601F"/>
    <w:rsid w:val="005C1A2B"/>
    <w:rsid w:val="005C1FA5"/>
    <w:rsid w:val="005C45AD"/>
    <w:rsid w:val="005C4D15"/>
    <w:rsid w:val="005C66E9"/>
    <w:rsid w:val="005D14DA"/>
    <w:rsid w:val="005D48C3"/>
    <w:rsid w:val="005E1EDD"/>
    <w:rsid w:val="005E7BB1"/>
    <w:rsid w:val="005F1AFA"/>
    <w:rsid w:val="005F2E05"/>
    <w:rsid w:val="005F40B1"/>
    <w:rsid w:val="005F49D3"/>
    <w:rsid w:val="005F4B5B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2B6B"/>
    <w:rsid w:val="00663470"/>
    <w:rsid w:val="00667F73"/>
    <w:rsid w:val="00671B2A"/>
    <w:rsid w:val="006730EF"/>
    <w:rsid w:val="0067749A"/>
    <w:rsid w:val="00680255"/>
    <w:rsid w:val="00681F5B"/>
    <w:rsid w:val="0068325C"/>
    <w:rsid w:val="006844AB"/>
    <w:rsid w:val="00693E7D"/>
    <w:rsid w:val="00695FB7"/>
    <w:rsid w:val="00696469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525D"/>
    <w:rsid w:val="006C7DBE"/>
    <w:rsid w:val="006D0575"/>
    <w:rsid w:val="006D1BEE"/>
    <w:rsid w:val="006D2792"/>
    <w:rsid w:val="006D3E72"/>
    <w:rsid w:val="006D6997"/>
    <w:rsid w:val="006D72EA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3E64"/>
    <w:rsid w:val="00744C66"/>
    <w:rsid w:val="007458D7"/>
    <w:rsid w:val="00745C5E"/>
    <w:rsid w:val="007520B6"/>
    <w:rsid w:val="007520CE"/>
    <w:rsid w:val="00754EA3"/>
    <w:rsid w:val="00765A3B"/>
    <w:rsid w:val="007668F0"/>
    <w:rsid w:val="0077011D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803861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904F9"/>
    <w:rsid w:val="008946DD"/>
    <w:rsid w:val="00895BC5"/>
    <w:rsid w:val="008971E5"/>
    <w:rsid w:val="00897D1B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E6976"/>
    <w:rsid w:val="008F14BF"/>
    <w:rsid w:val="008F2588"/>
    <w:rsid w:val="00903316"/>
    <w:rsid w:val="0090625F"/>
    <w:rsid w:val="00906A71"/>
    <w:rsid w:val="00911099"/>
    <w:rsid w:val="00914574"/>
    <w:rsid w:val="00914657"/>
    <w:rsid w:val="00921BED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CBD"/>
    <w:rsid w:val="00A92EEE"/>
    <w:rsid w:val="00A9564F"/>
    <w:rsid w:val="00AA1DBF"/>
    <w:rsid w:val="00AA5FBC"/>
    <w:rsid w:val="00AB0AB5"/>
    <w:rsid w:val="00AB689B"/>
    <w:rsid w:val="00AB6D6A"/>
    <w:rsid w:val="00AC1547"/>
    <w:rsid w:val="00AC48EE"/>
    <w:rsid w:val="00AC5E2B"/>
    <w:rsid w:val="00AD0059"/>
    <w:rsid w:val="00AD02F2"/>
    <w:rsid w:val="00AD0C77"/>
    <w:rsid w:val="00AD2F5C"/>
    <w:rsid w:val="00AE13D2"/>
    <w:rsid w:val="00AE1742"/>
    <w:rsid w:val="00AE3365"/>
    <w:rsid w:val="00AE6E0C"/>
    <w:rsid w:val="00AF2445"/>
    <w:rsid w:val="00AF74D0"/>
    <w:rsid w:val="00B0528C"/>
    <w:rsid w:val="00B15681"/>
    <w:rsid w:val="00B16B7A"/>
    <w:rsid w:val="00B2690A"/>
    <w:rsid w:val="00B31BED"/>
    <w:rsid w:val="00B33B68"/>
    <w:rsid w:val="00B420A7"/>
    <w:rsid w:val="00B46122"/>
    <w:rsid w:val="00B53AC3"/>
    <w:rsid w:val="00B53B5C"/>
    <w:rsid w:val="00B53C71"/>
    <w:rsid w:val="00B56AD8"/>
    <w:rsid w:val="00B56E26"/>
    <w:rsid w:val="00B56EE1"/>
    <w:rsid w:val="00B601F4"/>
    <w:rsid w:val="00B60953"/>
    <w:rsid w:val="00B632B3"/>
    <w:rsid w:val="00B64490"/>
    <w:rsid w:val="00B72DF4"/>
    <w:rsid w:val="00B74804"/>
    <w:rsid w:val="00B7679F"/>
    <w:rsid w:val="00B80270"/>
    <w:rsid w:val="00B8433F"/>
    <w:rsid w:val="00B858E7"/>
    <w:rsid w:val="00B87ECA"/>
    <w:rsid w:val="00B91541"/>
    <w:rsid w:val="00B9697D"/>
    <w:rsid w:val="00BA63C7"/>
    <w:rsid w:val="00BB2BD2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2236"/>
    <w:rsid w:val="00C74BF5"/>
    <w:rsid w:val="00C77FBF"/>
    <w:rsid w:val="00C80680"/>
    <w:rsid w:val="00C86581"/>
    <w:rsid w:val="00C86BAF"/>
    <w:rsid w:val="00C86EBB"/>
    <w:rsid w:val="00C8713B"/>
    <w:rsid w:val="00C877DA"/>
    <w:rsid w:val="00C90430"/>
    <w:rsid w:val="00C93619"/>
    <w:rsid w:val="00C9487F"/>
    <w:rsid w:val="00C95031"/>
    <w:rsid w:val="00CA2DE8"/>
    <w:rsid w:val="00CB4F87"/>
    <w:rsid w:val="00CB609A"/>
    <w:rsid w:val="00CB60C2"/>
    <w:rsid w:val="00CC1110"/>
    <w:rsid w:val="00CC1AC1"/>
    <w:rsid w:val="00CC6D6D"/>
    <w:rsid w:val="00CD0CCE"/>
    <w:rsid w:val="00CD0D4E"/>
    <w:rsid w:val="00CE0D11"/>
    <w:rsid w:val="00CE162A"/>
    <w:rsid w:val="00CE4472"/>
    <w:rsid w:val="00CE56F5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27D44"/>
    <w:rsid w:val="00D32B7F"/>
    <w:rsid w:val="00D32D95"/>
    <w:rsid w:val="00D34BA0"/>
    <w:rsid w:val="00D469AD"/>
    <w:rsid w:val="00D53373"/>
    <w:rsid w:val="00D5435F"/>
    <w:rsid w:val="00D556FD"/>
    <w:rsid w:val="00D621A4"/>
    <w:rsid w:val="00D6338D"/>
    <w:rsid w:val="00D65A51"/>
    <w:rsid w:val="00D66E03"/>
    <w:rsid w:val="00D726BA"/>
    <w:rsid w:val="00D72CE5"/>
    <w:rsid w:val="00D73EFF"/>
    <w:rsid w:val="00D802D8"/>
    <w:rsid w:val="00D81B9C"/>
    <w:rsid w:val="00D83D80"/>
    <w:rsid w:val="00D86D99"/>
    <w:rsid w:val="00D91CE6"/>
    <w:rsid w:val="00D92DA1"/>
    <w:rsid w:val="00D942CF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4C44"/>
    <w:rsid w:val="00E85DC6"/>
    <w:rsid w:val="00E878CB"/>
    <w:rsid w:val="00EA1CCC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86B"/>
    <w:rsid w:val="00F23DEA"/>
    <w:rsid w:val="00F251BE"/>
    <w:rsid w:val="00F27562"/>
    <w:rsid w:val="00F31C44"/>
    <w:rsid w:val="00F32977"/>
    <w:rsid w:val="00F3337D"/>
    <w:rsid w:val="00F349D6"/>
    <w:rsid w:val="00F3570B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90B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2735"/>
    <w:rsid w:val="00FB0779"/>
    <w:rsid w:val="00FD6044"/>
    <w:rsid w:val="00FE05D4"/>
    <w:rsid w:val="00FE1D43"/>
    <w:rsid w:val="00FE4343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B727-4009-45FC-9F22-01AB86FE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Mousy jay</cp:lastModifiedBy>
  <cp:revision>14</cp:revision>
  <cp:lastPrinted>2024-03-04T13:34:00Z</cp:lastPrinted>
  <dcterms:created xsi:type="dcterms:W3CDTF">2023-09-11T09:07:00Z</dcterms:created>
  <dcterms:modified xsi:type="dcterms:W3CDTF">2024-03-04T14:29:00Z</dcterms:modified>
</cp:coreProperties>
</file>
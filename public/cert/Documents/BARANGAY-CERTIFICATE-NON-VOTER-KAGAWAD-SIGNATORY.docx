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09C51" w14:textId="69BAF84C" w:rsidR="009E7765" w:rsidRPr="00CF13DC" w:rsidRDefault="008F2717" w:rsidP="00564F2C">
      <w:pPr>
        <w:ind w:left="720"/>
        <w:jc w:val="center"/>
      </w:pPr>
      <w:del w:id="0" w:author="Manolito Diaz" w:date="2023-07-10T13:53:00Z">
        <w:r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489792" behindDoc="1" locked="0" layoutInCell="1" allowOverlap="1" wp14:anchorId="23F834C0" wp14:editId="00043D99">
                  <wp:simplePos x="0" y="0"/>
                  <wp:positionH relativeFrom="margin">
                    <wp:posOffset>95885</wp:posOffset>
                  </wp:positionH>
                  <wp:positionV relativeFrom="margin">
                    <wp:posOffset>-267335</wp:posOffset>
                  </wp:positionV>
                  <wp:extent cx="7044690" cy="9501505"/>
                  <wp:effectExtent l="0" t="0" r="22860" b="23495"/>
                  <wp:wrapSquare wrapText="bothSides"/>
                  <wp:docPr id="3" name="Rectangle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044690" cy="9501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5672DF" w14:textId="0B8B21B3" w:rsidR="00461138" w:rsidRDefault="002E59EA" w:rsidP="002E59EA">
                              <w:pPr>
                                <w:ind w:left="3600" w:firstLine="720"/>
                              </w:pPr>
                              <w:r>
                                <w:rPr>
                                  <w:noProof/>
                                </w:rPr>
                                <w:t xml:space="preserve">   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D66BDAF" wp14:editId="6D0B5712">
                                    <wp:extent cx="1478832" cy="691458"/>
                                    <wp:effectExtent l="0" t="0" r="7620" b="0"/>
                                    <wp:docPr id="1" name="Picture 1" descr="A logo of a flag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Bagong-Pilipinas-logo.jpg"/>
                                            <pic:cNvPicPr/>
                                          </pic:nvPicPr>
                                          <pic:blipFill rotWithShape="1"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9967" t="6546" r="7702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57399" cy="72819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788F84C3" w14:textId="5DE53FF7" w:rsidR="00461138" w:rsidRDefault="002E59EA" w:rsidP="002E59EA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      </w:t>
                              </w:r>
                              <w:r w:rsidR="00461138" w:rsidRPr="008E3261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Republic of the Philippines</w:t>
                              </w:r>
                            </w:p>
                            <w:p w14:paraId="62CB7B3F" w14:textId="001FBF84" w:rsidR="00461138" w:rsidRPr="002E59EA" w:rsidRDefault="002E59EA" w:rsidP="002E59EA">
                              <w:pPr>
                                <w:pStyle w:val="NoSpacing"/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  <w:r w:rsidRPr="002E59EA">
                                <w:rPr>
                                  <w:rFonts w:ascii="Arial Narrow" w:hAnsi="Arial Narrow"/>
                                  <w:b/>
                                  <w:bCs/>
                                  <w:sz w:val="28"/>
                                  <w:szCs w:val="28"/>
                                </w:rPr>
                                <w:t>OFFICE OF THE PUNONG BARANGAY</w:t>
                              </w:r>
                            </w:p>
                            <w:p w14:paraId="2B34BF6F" w14:textId="73988A3E" w:rsidR="00461138" w:rsidRDefault="002E59EA" w:rsidP="002E59EA">
                              <w:pPr>
                                <w:pStyle w:val="NoSpacing"/>
                                <w:pBdr>
                                  <w:bottom w:val="double" w:sz="6" w:space="1" w:color="auto"/>
                                </w:pBdr>
                                <w:jc w:val="center"/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  <w:r w:rsidR="00461138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Barangay 781 Zone 85 District V</w:t>
                              </w:r>
                            </w:p>
                            <w:p w14:paraId="2B9695FD" w14:textId="4D7917B5" w:rsidR="00461138" w:rsidRPr="00AC1547" w:rsidRDefault="00461138" w:rsidP="008E3261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ab/>
                                <w:t xml:space="preserve">     </w:t>
                              </w:r>
                              <w:r w:rsidRPr="00AC154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   </w:t>
                              </w:r>
                            </w:p>
                            <w:p w14:paraId="619903C0" w14:textId="1E0B42F9" w:rsidR="00461138" w:rsidRPr="002E59EA" w:rsidRDefault="00461138" w:rsidP="002E59EA">
                              <w:pPr>
                                <w:ind w:left="3600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2609BA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ab/>
                              </w:r>
                              <w:r w:rsidRPr="002609BA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ab/>
                              </w:r>
                              <w:r w:rsidRPr="002609BA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ab/>
                              </w:r>
                              <w:bookmarkStart w:id="1" w:name="_Hlk138702025"/>
                              <w:r w:rsidRPr="00F75A8A">
                                <w:rPr>
                                  <w:b/>
                                  <w:bCs/>
                                  <w:sz w:val="40"/>
                                  <w:szCs w:val="40"/>
                                  <w:u w:val="single"/>
                                </w:rPr>
                                <w:t xml:space="preserve">BARANGAY  </w:t>
                              </w: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  <w:u w:val="single"/>
                                </w:rPr>
                                <w:t>CERTIFICATE</w:t>
                              </w:r>
                              <w:bookmarkEnd w:id="1"/>
                            </w:p>
                            <w:p w14:paraId="4E59281F" w14:textId="441A7CFD" w:rsidR="00461138" w:rsidRPr="009F4874" w:rsidRDefault="00461138" w:rsidP="00271E6B">
                              <w:pPr>
                                <w:pStyle w:val="NoSpacing"/>
                                <w:tabs>
                                  <w:tab w:val="left" w:pos="4320"/>
                                </w:tabs>
                                <w:ind w:left="4320" w:firstLine="720"/>
                                <w:jc w:val="both"/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05400D">
                                <w:rPr>
                                  <w:sz w:val="24"/>
                                  <w:szCs w:val="24"/>
                                </w:rPr>
                                <w:t>This is to certify that</w:t>
                              </w:r>
                              <w:r w:rsidR="00096542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5D5E38" w:rsidRPr="00767EFA"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NATHANIEL JOHN FLORES</w:t>
                              </w:r>
                              <w:r w:rsidRPr="00EF12F9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>,</w:t>
                              </w:r>
                              <w:r w:rsidR="000C21A1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AA429B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>1</w:t>
                              </w:r>
                              <w:r w:rsidR="00767EFA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>8</w:t>
                              </w:r>
                              <w:r w:rsidR="000C21A1" w:rsidRPr="000C21A1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years old, is a </w:t>
                              </w:r>
                              <w:proofErr w:type="spellStart"/>
                              <w:r w:rsidRPr="0005400D">
                                <w:rPr>
                                  <w:sz w:val="24"/>
                                  <w:szCs w:val="24"/>
                                </w:rPr>
                                <w:t>bonafide</w:t>
                              </w:r>
                              <w:proofErr w:type="spellEnd"/>
                              <w:r w:rsidRPr="0005400D">
                                <w:rPr>
                                  <w:sz w:val="24"/>
                                  <w:szCs w:val="24"/>
                                </w:rPr>
                                <w:t xml:space="preserve"> resident of this barangay with postal address</w:t>
                              </w:r>
                              <w:r w:rsidRPr="0005400D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5400D">
                                <w:rPr>
                                  <w:sz w:val="24"/>
                                  <w:szCs w:val="24"/>
                                </w:rPr>
                                <w:t>at</w:t>
                              </w:r>
                              <w:r w:rsidR="009F4874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67EFA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>2351 E TEJERON</w:t>
                              </w:r>
                              <w:r w:rsidR="004F4BF8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 w:rsidR="00E21EB2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 xml:space="preserve"> ST.,</w:t>
                              </w:r>
                              <w:r w:rsidR="009F4874" w:rsidRPr="009F4874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 xml:space="preserve"> STA. ANA, MANILA</w:t>
                              </w:r>
                              <w:r w:rsidR="000C21A1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>.</w:t>
                              </w:r>
                            </w:p>
                            <w:p w14:paraId="68F8DCF2" w14:textId="77777777" w:rsidR="009F4874" w:rsidRPr="009F4874" w:rsidRDefault="009F4874" w:rsidP="00271E6B">
                              <w:pPr>
                                <w:pStyle w:val="NoSpacing"/>
                                <w:tabs>
                                  <w:tab w:val="left" w:pos="4320"/>
                                </w:tabs>
                                <w:ind w:left="4320" w:firstLine="720"/>
                                <w:jc w:val="both"/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</w:pPr>
                            </w:p>
                            <w:p w14:paraId="2E2A8323" w14:textId="525C3B97" w:rsidR="00461138" w:rsidRDefault="00461138" w:rsidP="00731FA6">
                              <w:pPr>
                                <w:pStyle w:val="NoSpacing"/>
                                <w:tabs>
                                  <w:tab w:val="left" w:pos="4320"/>
                                </w:tabs>
                                <w:ind w:left="4320" w:firstLine="720"/>
                                <w:jc w:val="both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1B1678"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3348A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This certification is being issued upon </w:t>
                              </w:r>
                              <w:r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the </w:t>
                              </w:r>
                              <w:r w:rsidRPr="003348A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request of the bearer for the reason stated below and for what whatever legal purpose it may serve</w:t>
                              </w:r>
                              <w:r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01FF6407" w14:textId="0E7A3BB5" w:rsidR="00461138" w:rsidRDefault="00461138" w:rsidP="00C10184">
                              <w:pPr>
                                <w:pStyle w:val="NoSpacing"/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0251496D" w14:textId="77777777" w:rsidR="00BE3ECE" w:rsidRPr="00667F73" w:rsidRDefault="00BE3ECE" w:rsidP="00C10184">
                              <w:pPr>
                                <w:pStyle w:val="NoSpacing"/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4FF58339" w14:textId="408FF488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 xml:space="preserve"> 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bookmarkStart w:id="2" w:name="_Hlk130899087"/>
                              <w:bookmarkStart w:id="3" w:name="_Hlk130392795"/>
                              <w:r>
                                <w:rPr>
                                  <w:sz w:val="24"/>
                                  <w:szCs w:val="24"/>
                                </w:rPr>
                                <w:t>Proof of Residency                       School Requirement</w:t>
                              </w:r>
                            </w:p>
                            <w:p w14:paraId="27E0F97B" w14:textId="77777777" w:rsidR="00461138" w:rsidRDefault="00461138" w:rsidP="00234138">
                              <w:pPr>
                                <w:pStyle w:val="NoSpacing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  <w:p w14:paraId="6A9F3969" w14:textId="19ECB372" w:rsidR="00461138" w:rsidRPr="00F86777" w:rsidRDefault="00461138" w:rsidP="003465FC">
                              <w:pPr>
                                <w:pStyle w:val="NoSpacing"/>
                                <w:ind w:left="4320" w:firstLine="72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Local Employment</w:t>
                              </w:r>
                              <w:r w:rsidRPr="00F86777">
                                <w:rPr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   Senior Citizen Application</w:t>
                              </w:r>
                              <w:r w:rsidRPr="00F86777">
                                <w:rPr>
                                  <w:sz w:val="24"/>
                                  <w:szCs w:val="24"/>
                                </w:rPr>
                                <w:t xml:space="preserve">          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 w:rsidRPr="00F86777">
                                <w:rPr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</w:p>
                            <w:p w14:paraId="4E86823C" w14:textId="77777777" w:rsidR="00461138" w:rsidRDefault="00461138" w:rsidP="00234138">
                              <w:pPr>
                                <w:pStyle w:val="NoSpacing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  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  <w:p w14:paraId="6A4C9D86" w14:textId="22D70705" w:rsidR="00461138" w:rsidRDefault="00461138" w:rsidP="00F31C44">
                              <w:pPr>
                                <w:pStyle w:val="NoSpacing"/>
                                <w:ind w:left="4320" w:firstLine="72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PWD ID Application                      Bank Account Opening</w:t>
                              </w:r>
                            </w:p>
                            <w:p w14:paraId="23FEC71B" w14:textId="021CB753" w:rsidR="00461138" w:rsidRDefault="00461138" w:rsidP="00234138">
                              <w:pPr>
                                <w:pStyle w:val="NoSpacing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</w:t>
                              </w:r>
                            </w:p>
                            <w:p w14:paraId="5F0F1DD0" w14:textId="148BC6C8" w:rsidR="00461138" w:rsidRDefault="00461138" w:rsidP="00F31C44">
                              <w:pPr>
                                <w:pStyle w:val="NoSpacing"/>
                                <w:ind w:left="4320" w:firstLine="72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Educational Assistance                </w:t>
                              </w:r>
                              <w:r>
                                <w:t>Hospital Requirement</w:t>
                              </w:r>
                            </w:p>
                            <w:p w14:paraId="267556CB" w14:textId="0488C094" w:rsidR="00461138" w:rsidRPr="009665DA" w:rsidRDefault="00461138" w:rsidP="009665DA">
                              <w:pPr>
                                <w:pStyle w:val="NoSpacing"/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 </w:t>
                              </w:r>
                              <w:r>
                                <w:rPr>
                                  <w:noProof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  </w:t>
                              </w:r>
                              <w:r w:rsidRPr="00B87ECA">
                                <w:t xml:space="preserve">  </w:t>
                              </w:r>
                              <w:r>
                                <w:t xml:space="preserve"> </w:t>
                              </w:r>
                              <w:bookmarkEnd w:id="2"/>
                            </w:p>
                            <w:p w14:paraId="13795C23" w14:textId="387DB981" w:rsidR="00BE3ECE" w:rsidRDefault="000C21A1" w:rsidP="002C0EA2">
                              <w:pPr>
                                <w:pStyle w:val="NoSpacing"/>
                                <w:spacing w:before="240"/>
                                <w:ind w:left="4320"/>
                                <w:rPr>
                                  <w:b/>
                                  <w:bCs/>
                                  <w:i/>
                                  <w:iCs/>
                                  <w:color w:val="C45911" w:themeColor="accent2" w:themeShade="BF"/>
                                  <w:sz w:val="26"/>
                                  <w:szCs w:val="26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461138">
                                <w:rPr>
                                  <w:sz w:val="24"/>
                                  <w:szCs w:val="24"/>
                                </w:rPr>
                                <w:t>Othe</w:t>
                              </w:r>
                              <w:bookmarkEnd w:id="3"/>
                              <w:r w:rsidR="00461138"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s</w:t>
                              </w:r>
                              <w:r w:rsidR="00461138" w:rsidRPr="00A60BA9">
                                <w:rPr>
                                  <w:sz w:val="28"/>
                                  <w:szCs w:val="28"/>
                                </w:rPr>
                                <w:t xml:space="preserve">: </w:t>
                              </w:r>
                              <w:r w:rsidR="004F4BF8">
                                <w:rPr>
                                  <w:b/>
                                  <w:bCs/>
                                  <w:i/>
                                  <w:iCs/>
                                  <w:color w:val="C45911" w:themeColor="accent2" w:themeShade="BF"/>
                                  <w:sz w:val="26"/>
                                  <w:szCs w:val="26"/>
                                  <w:u w:val="single"/>
                                </w:rPr>
                                <w:t>______________________________</w:t>
                              </w:r>
                            </w:p>
                            <w:p w14:paraId="54A25B4F" w14:textId="77777777" w:rsidR="00B847FF" w:rsidRPr="00007F5A" w:rsidRDefault="00B847FF" w:rsidP="002C0EA2">
                              <w:pPr>
                                <w:pStyle w:val="NoSpacing"/>
                                <w:spacing w:before="240"/>
                                <w:ind w:left="4320"/>
                                <w:rPr>
                                  <w:b/>
                                  <w:bCs/>
                                  <w:i/>
                                  <w:iCs/>
                                  <w:color w:val="C45911" w:themeColor="accent2" w:themeShade="BF"/>
                                  <w:sz w:val="26"/>
                                  <w:szCs w:val="26"/>
                                  <w:u w:val="single"/>
                                </w:rPr>
                              </w:pPr>
                            </w:p>
                            <w:p w14:paraId="693AD513" w14:textId="06F56614" w:rsidR="00461138" w:rsidRPr="00E50233" w:rsidRDefault="00461138" w:rsidP="00347A02">
                              <w:pPr>
                                <w:pStyle w:val="NoSpacing"/>
                                <w:ind w:left="4320" w:firstLine="720"/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05400D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>SIGNED</w:t>
                              </w:r>
                              <w:r w:rsidRPr="0005400D">
                                <w:rPr>
                                  <w:sz w:val="24"/>
                                  <w:szCs w:val="24"/>
                                </w:rPr>
                                <w:t xml:space="preserve"> and </w:t>
                              </w:r>
                              <w:r w:rsidRPr="0005400D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ISSUED </w:t>
                              </w:r>
                              <w:r w:rsidRPr="0005400D">
                                <w:rPr>
                                  <w:sz w:val="24"/>
                                  <w:szCs w:val="24"/>
                                </w:rPr>
                                <w:t xml:space="preserve">this </w:t>
                              </w:r>
                              <w:r w:rsidR="00395FA2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>2</w:t>
                              </w:r>
                              <w:r w:rsidR="00096542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>2</w:t>
                              </w:r>
                              <w:r w:rsidR="00096542" w:rsidRPr="00096542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  <w:vertAlign w:val="superscript"/>
                                </w:rPr>
                                <w:t>nd</w:t>
                              </w:r>
                              <w:r w:rsidR="00096542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 w:rsidR="00B847FF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 w:rsidRPr="001A3003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A3003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vertAlign w:val="superscript"/>
                                </w:rPr>
                                <w:t xml:space="preserve"> </w:t>
                              </w:r>
                              <w:r w:rsidRPr="0005400D">
                                <w:rPr>
                                  <w:sz w:val="24"/>
                                  <w:szCs w:val="24"/>
                                </w:rPr>
                                <w:t xml:space="preserve">day of </w:t>
                              </w:r>
                              <w:r w:rsidR="002E59EA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 xml:space="preserve">SEPTEMBER </w:t>
                              </w:r>
                              <w:r w:rsidRPr="001A3003">
                                <w:rPr>
                                  <w:sz w:val="24"/>
                                  <w:szCs w:val="24"/>
                                </w:rPr>
                                <w:t>2023</w:t>
                              </w:r>
                              <w:r w:rsidRPr="0005400D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5400D">
                                <w:rPr>
                                  <w:sz w:val="24"/>
                                  <w:szCs w:val="24"/>
                                </w:rPr>
                                <w:t>at</w:t>
                              </w:r>
                            </w:p>
                            <w:p w14:paraId="0AF9216D" w14:textId="4E7CFCE5" w:rsidR="00461138" w:rsidRPr="0005400D" w:rsidRDefault="000C21A1" w:rsidP="000C21A1">
                              <w:pPr>
                                <w:pStyle w:val="NoSpacing"/>
                                <w:ind w:left="4320"/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461138" w:rsidRPr="0005400D">
                                <w:rPr>
                                  <w:sz w:val="24"/>
                                  <w:szCs w:val="24"/>
                                </w:rPr>
                                <w:t>Barangay 781, Zone 85, Sta. Ana, Manila, Philippines.</w:t>
                              </w:r>
                            </w:p>
                            <w:p w14:paraId="09652D1F" w14:textId="6D1E0AC7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</w:t>
                              </w:r>
                            </w:p>
                            <w:p w14:paraId="34907698" w14:textId="77777777" w:rsidR="000C21A1" w:rsidRPr="00527ACC" w:rsidRDefault="000C21A1" w:rsidP="00234138">
                              <w:pPr>
                                <w:pStyle w:val="NoSpacing"/>
                              </w:pPr>
                            </w:p>
                            <w:p w14:paraId="1A3A9497" w14:textId="46203882" w:rsidR="00461138" w:rsidRDefault="000C21A1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11BF9819" w14:textId="4A5A5DF7" w:rsidR="003A323F" w:rsidRPr="000C21A1" w:rsidRDefault="000C21A1" w:rsidP="003A323F">
                              <w:pPr>
                                <w:pStyle w:val="NoSpacing"/>
                                <w:rPr>
                                  <w:b/>
                                  <w:bCs/>
                                  <w:sz w:val="26"/>
                                  <w:szCs w:val="26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 w:rsidR="003A323F">
                                <w:rPr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  <w:bookmarkStart w:id="4" w:name="_Hlk142588976"/>
                              <w:r w:rsidR="003A323F" w:rsidRPr="000C21A1">
                                <w:rPr>
                                  <w:b/>
                                  <w:bCs/>
                                  <w:sz w:val="26"/>
                                  <w:szCs w:val="26"/>
                                  <w:u w:val="single"/>
                                </w:rPr>
                                <w:t xml:space="preserve">KAG. </w:t>
                              </w:r>
                              <w:r w:rsidR="0079712E">
                                <w:rPr>
                                  <w:b/>
                                  <w:bCs/>
                                  <w:sz w:val="26"/>
                                  <w:szCs w:val="26"/>
                                  <w:u w:val="single"/>
                                </w:rPr>
                                <w:t>RIGORBERTO C. LEONOR</w:t>
                              </w:r>
                            </w:p>
                            <w:p w14:paraId="7E3AB99D" w14:textId="77777777" w:rsidR="003A323F" w:rsidRDefault="003A323F" w:rsidP="003A323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                  Officer -in - Charge</w:t>
                              </w:r>
                              <w:bookmarkEnd w:id="4"/>
                            </w:p>
                            <w:p w14:paraId="1419E56D" w14:textId="77777777" w:rsidR="003A323F" w:rsidRDefault="000C21A1" w:rsidP="00234138">
                              <w:pPr>
                                <w:pStyle w:val="NoSpacing"/>
                                <w:rPr>
                                  <w:b/>
                                  <w:bCs/>
                                  <w:sz w:val="26"/>
                                  <w:szCs w:val="26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       </w:t>
                              </w:r>
                              <w:r w:rsidR="00A343A9">
                                <w:rPr>
                                  <w:b/>
                                  <w:bCs/>
                                  <w:sz w:val="26"/>
                                  <w:szCs w:val="26"/>
                                  <w:u w:val="single"/>
                                </w:rPr>
                                <w:t xml:space="preserve"> </w:t>
                              </w:r>
                            </w:p>
                            <w:p w14:paraId="7AD12DB8" w14:textId="5B277755" w:rsidR="00461138" w:rsidRPr="003A323F" w:rsidRDefault="00461138" w:rsidP="00234138">
                              <w:pPr>
                                <w:pStyle w:val="NoSpacing"/>
                                <w:rPr>
                                  <w:b/>
                                  <w:bCs/>
                                  <w:sz w:val="26"/>
                                  <w:szCs w:val="26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59F6D389" w14:textId="77777777" w:rsidR="000C21A1" w:rsidRDefault="000C21A1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1CB67FA0" w14:textId="08195F7F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    </w:t>
                              </w:r>
                              <w:r w:rsidR="000C21A1"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 w:rsidR="000C21A1"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 w:rsidR="000C21A1"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 w:rsidR="000C21A1"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 w:rsidR="000C21A1"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 w:rsidR="000C21A1"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 w:rsidR="000C21A1"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 w:rsidR="000C21A1"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 w:rsidR="000C21A1"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 w:rsidR="000C21A1"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     </w:t>
                              </w:r>
                              <w:r w:rsidR="003A323F">
                                <w:rPr>
                                  <w:sz w:val="24"/>
                                  <w:szCs w:val="24"/>
                                </w:rPr>
                                <w:t xml:space="preserve">     For:</w:t>
                              </w:r>
                            </w:p>
                            <w:p w14:paraId="7475EFFB" w14:textId="080655A7" w:rsidR="00461138" w:rsidRPr="004954E2" w:rsidRDefault="00461138" w:rsidP="00234138">
                              <w:pPr>
                                <w:pStyle w:val="NoSpacing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 w:rsidRPr="004A3795">
                                <w:rPr>
                                  <w:sz w:val="28"/>
                                  <w:szCs w:val="28"/>
                                </w:rPr>
                                <w:t xml:space="preserve">         </w:t>
                              </w:r>
                              <w:bookmarkStart w:id="5" w:name="_Hlk129524369"/>
                              <w:r w:rsidRPr="004954E2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MANOLITO S. DIAZ</w:t>
                              </w:r>
                              <w:bookmarkEnd w:id="5"/>
                            </w:p>
                            <w:p w14:paraId="27CA7BDB" w14:textId="5A0C4426" w:rsidR="002E59EA" w:rsidRDefault="00461138" w:rsidP="00F32977">
                              <w:pPr>
                                <w:pStyle w:val="NoSpacing"/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  <w:t xml:space="preserve">  </w:t>
                              </w:r>
                              <w:r w:rsidRPr="004E0878"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4E0878"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Punong Baranga</w:t>
                              </w:r>
                              <w:r w:rsidR="00BE3ECE"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y</w:t>
                              </w:r>
                            </w:p>
                            <w:p w14:paraId="40AA35BD" w14:textId="77777777" w:rsidR="008F2717" w:rsidRDefault="008F2717" w:rsidP="00F32977">
                              <w:pPr>
                                <w:pStyle w:val="NoSpacing"/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2CCDB316" w14:textId="7FFB9DEE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03078524" w14:textId="7EEF8BF1" w:rsidR="00461138" w:rsidRPr="00EA61F0" w:rsidRDefault="00461138" w:rsidP="00234138">
                              <w:pPr>
                                <w:pStyle w:val="NoSpacing"/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                                                                                                     </w:t>
                              </w:r>
                              <w:r w:rsidRPr="00EA61F0"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</w:rPr>
                                <w:t>(not valid wit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</w:rPr>
                                <w:t>h</w:t>
                              </w:r>
                              <w:r w:rsidRPr="00EA61F0"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</w:rPr>
                                <w:t>out barangay dry seal)</w:t>
                              </w:r>
                            </w:p>
                            <w:p w14:paraId="3301BF79" w14:textId="6F8D2F08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16524969" w14:textId="76614A20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0D65A391" w14:textId="576928BE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784CE3A0" w14:textId="38C572D4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09D2F2AE" w14:textId="7CB4B182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B0AC030" w14:textId="02F36824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4EEECECC" w14:textId="6CBA603E" w:rsidR="00461138" w:rsidRPr="006C2332" w:rsidRDefault="00461138" w:rsidP="00234138">
                              <w:pPr>
                                <w:pStyle w:val="NoSpacing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              </w:t>
                              </w:r>
                              <w:r w:rsidRPr="006C2332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(not valid without Barangay Seal)</w:t>
                              </w:r>
                            </w:p>
                            <w:p w14:paraId="73152593" w14:textId="77777777" w:rsidR="00461138" w:rsidRPr="005248C6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7C6C969D" w14:textId="0A0E3761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1CEC6731" w14:textId="7A650AD0" w:rsidR="00461138" w:rsidRDefault="00461138" w:rsidP="0026477F">
                              <w:pPr>
                                <w:pStyle w:val="NoSpacing"/>
                                <w:ind w:left="3600" w:firstLine="72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0D50B729" w14:textId="56B532DE" w:rsidR="00461138" w:rsidRDefault="00461138" w:rsidP="0026477F">
                              <w:pPr>
                                <w:pStyle w:val="NoSpacing"/>
                                <w:ind w:left="3600" w:firstLine="72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5227CD8D" w14:textId="5C058D16" w:rsidR="00461138" w:rsidRDefault="00461138" w:rsidP="0026477F">
                              <w:pPr>
                                <w:pStyle w:val="NoSpacing"/>
                                <w:ind w:left="3600" w:firstLine="72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5C02704A" w14:textId="7F195293" w:rsidR="00461138" w:rsidRDefault="00461138" w:rsidP="0026477F">
                              <w:pPr>
                                <w:pStyle w:val="NoSpacing"/>
                                <w:ind w:left="3600" w:firstLine="72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     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3F834C0" id="Rectangle 3" o:spid="_x0000_s1026" style="position:absolute;left:0;text-align:left;margin-left:7.55pt;margin-top:-21.05pt;width:554.7pt;height:748.15pt;z-index:-25182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" fillcolor="white [3201]" strokecolor="black [3200]" strokeweight="1pt">
                  <v:textbox>
                    <w:txbxContent>
                      <w:p w14:paraId="235672DF" w14:textId="0B8B21B3" w:rsidR="00461138" w:rsidRDefault="002E59EA" w:rsidP="002E59EA">
                        <w:pPr>
                          <w:ind w:left="3600" w:firstLine="720"/>
                        </w:pPr>
                        <w:r>
                          <w:rPr>
                            <w:noProof/>
                          </w:rPr>
                          <w:t xml:space="preserve">  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6D66BDAF" wp14:editId="6D0B5712">
                              <wp:extent cx="1478832" cy="691458"/>
                              <wp:effectExtent l="0" t="0" r="7620" b="0"/>
                              <wp:docPr id="1" name="Picture 1" descr="A logo of a flag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Bagong-Pilipinas-logo.jpg"/>
                                      <pic:cNvPicPr/>
                                    </pic:nvPicPr>
                                    <pic:blipFill rotWithShape="1"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9967" t="6546" r="7702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557399" cy="72819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88F84C3" w14:textId="5DE53FF7" w:rsidR="00461138" w:rsidRDefault="002E59EA" w:rsidP="002E59EA">
                        <w:pPr>
                          <w:pStyle w:val="NoSpacing"/>
                          <w:jc w:val="center"/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      </w:t>
                        </w:r>
                        <w:r w:rsidR="00461138" w:rsidRPr="008E3261">
                          <w:rPr>
                            <w:b/>
                            <w:bCs/>
                            <w:sz w:val="26"/>
                            <w:szCs w:val="26"/>
                          </w:rPr>
                          <w:t>Republic of the Philippines</w:t>
                        </w:r>
                      </w:p>
                      <w:p w14:paraId="62CB7B3F" w14:textId="001FBF84" w:rsidR="00461138" w:rsidRPr="002E59EA" w:rsidRDefault="002E59EA" w:rsidP="002E59EA">
                        <w:pPr>
                          <w:pStyle w:val="NoSpacing"/>
                          <w:jc w:val="center"/>
                          <w:rPr>
                            <w:rFonts w:ascii="Arial Narrow" w:hAnsi="Arial Narrow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bCs/>
                            <w:sz w:val="28"/>
                            <w:szCs w:val="28"/>
                          </w:rPr>
                          <w:t xml:space="preserve">     </w:t>
                        </w:r>
                        <w:r w:rsidRPr="002E59EA">
                          <w:rPr>
                            <w:rFonts w:ascii="Arial Narrow" w:hAnsi="Arial Narrow"/>
                            <w:b/>
                            <w:bCs/>
                            <w:sz w:val="28"/>
                            <w:szCs w:val="28"/>
                          </w:rPr>
                          <w:t>OFFICE OF THE PUNONG BARANGAY</w:t>
                        </w:r>
                      </w:p>
                      <w:p w14:paraId="2B34BF6F" w14:textId="73988A3E" w:rsidR="00461138" w:rsidRDefault="002E59EA" w:rsidP="002E59EA">
                        <w:pPr>
                          <w:pStyle w:val="NoSpacing"/>
                          <w:pBdr>
                            <w:bottom w:val="double" w:sz="6" w:space="1" w:color="auto"/>
                          </w:pBdr>
                          <w:jc w:val="center"/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    </w:t>
                        </w:r>
                        <w:r w:rsidR="00461138">
                          <w:rPr>
                            <w:b/>
                            <w:bCs/>
                            <w:sz w:val="26"/>
                            <w:szCs w:val="26"/>
                          </w:rPr>
                          <w:t>Barangay 781 Zone 85 District V</w:t>
                        </w:r>
                      </w:p>
                      <w:p w14:paraId="2B9695FD" w14:textId="4D7917B5" w:rsidR="00461138" w:rsidRPr="00AC1547" w:rsidRDefault="00461138" w:rsidP="008E3261">
                        <w:pPr>
                          <w:pStyle w:val="NoSpacing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ab/>
                          <w:t xml:space="preserve">     </w:t>
                        </w:r>
                        <w:r w:rsidRPr="00AC1547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   </w:t>
                        </w:r>
                      </w:p>
                      <w:p w14:paraId="619903C0" w14:textId="1E0B42F9" w:rsidR="00461138" w:rsidRPr="002E59EA" w:rsidRDefault="00461138" w:rsidP="002E59EA">
                        <w:pPr>
                          <w:ind w:left="3600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609BA">
                          <w:rPr>
                            <w:b/>
                            <w:bCs/>
                            <w:sz w:val="28"/>
                            <w:szCs w:val="28"/>
                          </w:rPr>
                          <w:tab/>
                        </w:r>
                        <w:r w:rsidRPr="002609BA">
                          <w:rPr>
                            <w:b/>
                            <w:bCs/>
                            <w:sz w:val="28"/>
                            <w:szCs w:val="28"/>
                          </w:rPr>
                          <w:tab/>
                        </w:r>
                        <w:r w:rsidRPr="002609BA">
                          <w:rPr>
                            <w:b/>
                            <w:bCs/>
                            <w:sz w:val="28"/>
                            <w:szCs w:val="28"/>
                          </w:rPr>
                          <w:tab/>
                        </w:r>
                        <w:bookmarkStart w:id="6" w:name="_Hlk138702025"/>
                        <w:r w:rsidRPr="00F75A8A">
                          <w:rPr>
                            <w:b/>
                            <w:bCs/>
                            <w:sz w:val="40"/>
                            <w:szCs w:val="40"/>
                            <w:u w:val="single"/>
                          </w:rPr>
                          <w:t xml:space="preserve">BARANGAY  </w:t>
                        </w:r>
                        <w:r>
                          <w:rPr>
                            <w:b/>
                            <w:bCs/>
                            <w:sz w:val="40"/>
                            <w:szCs w:val="40"/>
                            <w:u w:val="single"/>
                          </w:rPr>
                          <w:t>CERTIFICATE</w:t>
                        </w:r>
                        <w:bookmarkEnd w:id="6"/>
                      </w:p>
                      <w:p w14:paraId="4E59281F" w14:textId="441A7CFD" w:rsidR="00461138" w:rsidRPr="009F4874" w:rsidRDefault="00461138" w:rsidP="00271E6B">
                        <w:pPr>
                          <w:pStyle w:val="NoSpacing"/>
                          <w:tabs>
                            <w:tab w:val="left" w:pos="4320"/>
                          </w:tabs>
                          <w:ind w:left="4320" w:firstLine="720"/>
                          <w:jc w:val="both"/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</w:pPr>
                        <w:r w:rsidRPr="0005400D">
                          <w:rPr>
                            <w:sz w:val="24"/>
                            <w:szCs w:val="24"/>
                          </w:rPr>
                          <w:t>This is to certify that</w:t>
                        </w:r>
                        <w:r w:rsidR="00096542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="005D5E38" w:rsidRPr="00767EFA"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NATHANIEL JOHN FLORES</w:t>
                        </w:r>
                        <w:r w:rsidRPr="00EF12F9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>,</w:t>
                        </w:r>
                        <w:r w:rsidR="000C21A1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 xml:space="preserve"> </w:t>
                        </w:r>
                        <w:r w:rsidR="00AA429B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>1</w:t>
                        </w:r>
                        <w:r w:rsidR="00767EFA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>8</w:t>
                        </w:r>
                        <w:r w:rsidR="000C21A1" w:rsidRPr="000C21A1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years old, is a </w:t>
                        </w:r>
                        <w:proofErr w:type="spellStart"/>
                        <w:r w:rsidRPr="0005400D">
                          <w:rPr>
                            <w:sz w:val="24"/>
                            <w:szCs w:val="24"/>
                          </w:rPr>
                          <w:t>bonafide</w:t>
                        </w:r>
                        <w:proofErr w:type="spellEnd"/>
                        <w:r w:rsidRPr="0005400D">
                          <w:rPr>
                            <w:sz w:val="24"/>
                            <w:szCs w:val="24"/>
                          </w:rPr>
                          <w:t xml:space="preserve"> resident of this barangay with postal address</w:t>
                        </w:r>
                        <w:r w:rsidRPr="0005400D">
                          <w:rPr>
                            <w:i/>
                            <w:iCs/>
                            <w:sz w:val="24"/>
                            <w:szCs w:val="24"/>
                          </w:rPr>
                          <w:t xml:space="preserve"> </w:t>
                        </w:r>
                        <w:r w:rsidRPr="0005400D">
                          <w:rPr>
                            <w:sz w:val="24"/>
                            <w:szCs w:val="24"/>
                          </w:rPr>
                          <w:t>at</w:t>
                        </w:r>
                        <w:r w:rsidR="009F4874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="00767EFA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>2351 E TEJERON</w:t>
                        </w:r>
                        <w:r w:rsidR="004F4BF8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 xml:space="preserve"> </w:t>
                        </w:r>
                        <w:r w:rsidR="00E21EB2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 xml:space="preserve"> ST.,</w:t>
                        </w:r>
                        <w:r w:rsidR="009F4874" w:rsidRPr="009F4874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 xml:space="preserve"> STA. ANA, MANILA</w:t>
                        </w:r>
                        <w:r w:rsidR="000C21A1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>.</w:t>
                        </w:r>
                      </w:p>
                      <w:p w14:paraId="68F8DCF2" w14:textId="77777777" w:rsidR="009F4874" w:rsidRPr="009F4874" w:rsidRDefault="009F4874" w:rsidP="00271E6B">
                        <w:pPr>
                          <w:pStyle w:val="NoSpacing"/>
                          <w:tabs>
                            <w:tab w:val="left" w:pos="4320"/>
                          </w:tabs>
                          <w:ind w:left="4320" w:firstLine="720"/>
                          <w:jc w:val="both"/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</w:pPr>
                      </w:p>
                      <w:p w14:paraId="2E2A8323" w14:textId="525C3B97" w:rsidR="00461138" w:rsidRDefault="00461138" w:rsidP="00731FA6">
                        <w:pPr>
                          <w:pStyle w:val="NoSpacing"/>
                          <w:tabs>
                            <w:tab w:val="left" w:pos="4320"/>
                          </w:tabs>
                          <w:ind w:left="4320" w:firstLine="720"/>
                          <w:jc w:val="both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1B1678">
                          <w:rPr>
                            <w:rFonts w:cstheme="minorHAnsi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Pr="003348A3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This certification is being issued upon </w:t>
                        </w: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the </w:t>
                        </w:r>
                        <w:r w:rsidRPr="003348A3">
                          <w:rPr>
                            <w:rFonts w:cstheme="minorHAnsi"/>
                            <w:sz w:val="24"/>
                            <w:szCs w:val="24"/>
                          </w:rPr>
                          <w:t>request of the bearer for the reason stated below and for what whatever legal purpose it may serve</w:t>
                        </w: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.</w:t>
                        </w:r>
                      </w:p>
                      <w:p w14:paraId="01FF6407" w14:textId="0E7A3BB5" w:rsidR="00461138" w:rsidRDefault="00461138" w:rsidP="00C10184">
                        <w:pPr>
                          <w:pStyle w:val="NoSpacing"/>
                          <w:jc w:val="both"/>
                          <w:rPr>
                            <w:sz w:val="24"/>
                            <w:szCs w:val="24"/>
                          </w:rPr>
                        </w:pPr>
                      </w:p>
                      <w:p w14:paraId="0251496D" w14:textId="77777777" w:rsidR="00BE3ECE" w:rsidRPr="00667F73" w:rsidRDefault="00BE3ECE" w:rsidP="00C10184">
                        <w:pPr>
                          <w:pStyle w:val="NoSpacing"/>
                          <w:jc w:val="both"/>
                          <w:rPr>
                            <w:sz w:val="24"/>
                            <w:szCs w:val="24"/>
                          </w:rPr>
                        </w:pPr>
                      </w:p>
                      <w:p w14:paraId="4FF58339" w14:textId="408FF488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 xml:space="preserve">  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bookmarkStart w:id="7" w:name="_Hlk130899087"/>
                        <w:bookmarkStart w:id="8" w:name="_Hlk130392795"/>
                        <w:r>
                          <w:rPr>
                            <w:sz w:val="24"/>
                            <w:szCs w:val="24"/>
                          </w:rPr>
                          <w:t>Proof of Residency                       School Requirement</w:t>
                        </w:r>
                      </w:p>
                      <w:p w14:paraId="27E0F97B" w14:textId="77777777" w:rsidR="00461138" w:rsidRDefault="00461138" w:rsidP="00234138">
                        <w:pPr>
                          <w:pStyle w:val="NoSpacing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  <w:t xml:space="preserve">  </w:t>
                        </w:r>
                        <w:r>
                          <w:t xml:space="preserve"> 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  <w:p w14:paraId="6A9F3969" w14:textId="19ECB372" w:rsidR="00461138" w:rsidRPr="00F86777" w:rsidRDefault="00461138" w:rsidP="003465FC">
                        <w:pPr>
                          <w:pStyle w:val="NoSpacing"/>
                          <w:ind w:left="4320" w:firstLine="7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Local Employment</w:t>
                        </w:r>
                        <w:r w:rsidRPr="00F86777">
                          <w:rPr>
                            <w:sz w:val="24"/>
                            <w:szCs w:val="24"/>
                          </w:rPr>
                          <w:t xml:space="preserve">    </w:t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  <w:t xml:space="preserve">    Senior Citizen Application</w:t>
                        </w:r>
                        <w:r w:rsidRPr="00F86777">
                          <w:rPr>
                            <w:sz w:val="24"/>
                            <w:szCs w:val="24"/>
                          </w:rPr>
                          <w:t xml:space="preserve">          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  </w:t>
                        </w:r>
                        <w:r w:rsidRPr="00F86777">
                          <w:rPr>
                            <w:sz w:val="24"/>
                            <w:szCs w:val="24"/>
                          </w:rPr>
                          <w:t xml:space="preserve">  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 </w:t>
                        </w:r>
                      </w:p>
                      <w:p w14:paraId="4E86823C" w14:textId="77777777" w:rsidR="00461138" w:rsidRDefault="00461138" w:rsidP="00234138">
                        <w:pPr>
                          <w:pStyle w:val="NoSpacing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  <w:t xml:space="preserve">    </w:t>
                        </w:r>
                        <w:r>
                          <w:t xml:space="preserve"> 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  <w:p w14:paraId="6A4C9D86" w14:textId="22D70705" w:rsidR="00461138" w:rsidRDefault="00461138" w:rsidP="00F31C44">
                        <w:pPr>
                          <w:pStyle w:val="NoSpacing"/>
                          <w:ind w:left="4320" w:firstLine="7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PWD ID Application                      Bank Account Opening</w:t>
                        </w:r>
                      </w:p>
                      <w:p w14:paraId="23FEC71B" w14:textId="021CB753" w:rsidR="00461138" w:rsidRDefault="00461138" w:rsidP="00234138">
                        <w:pPr>
                          <w:pStyle w:val="NoSpacing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  <w:t xml:space="preserve">  </w:t>
                        </w:r>
                        <w:r>
                          <w:t xml:space="preserve"> 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 </w:t>
                        </w:r>
                      </w:p>
                      <w:p w14:paraId="5F0F1DD0" w14:textId="148BC6C8" w:rsidR="00461138" w:rsidRDefault="00461138" w:rsidP="00F31C44">
                        <w:pPr>
                          <w:pStyle w:val="NoSpacing"/>
                          <w:ind w:left="4320" w:firstLine="7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Educational Assistance                </w:t>
                        </w:r>
                        <w:r>
                          <w:t>Hospital Requirement</w:t>
                        </w:r>
                      </w:p>
                      <w:p w14:paraId="267556CB" w14:textId="0488C094" w:rsidR="00461138" w:rsidRPr="009665DA" w:rsidRDefault="00461138" w:rsidP="009665DA">
                        <w:pPr>
                          <w:pStyle w:val="NoSpacing"/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  <w:t xml:space="preserve">  </w:t>
                        </w:r>
                        <w:r>
                          <w:rPr>
                            <w:noProof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  <w:t xml:space="preserve">   </w:t>
                        </w:r>
                        <w:r w:rsidRPr="00B87ECA">
                          <w:t xml:space="preserve">  </w:t>
                        </w:r>
                        <w:r>
                          <w:t xml:space="preserve"> </w:t>
                        </w:r>
                        <w:bookmarkEnd w:id="7"/>
                      </w:p>
                      <w:p w14:paraId="13795C23" w14:textId="387DB981" w:rsidR="00BE3ECE" w:rsidRDefault="000C21A1" w:rsidP="002C0EA2">
                        <w:pPr>
                          <w:pStyle w:val="NoSpacing"/>
                          <w:spacing w:before="240"/>
                          <w:ind w:left="4320"/>
                          <w:rPr>
                            <w:b/>
                            <w:bCs/>
                            <w:i/>
                            <w:iCs/>
                            <w:color w:val="C45911" w:themeColor="accent2" w:themeShade="BF"/>
                            <w:sz w:val="26"/>
                            <w:szCs w:val="26"/>
                            <w:u w:val="single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</w:t>
                        </w:r>
                        <w:r w:rsidR="00461138">
                          <w:rPr>
                            <w:sz w:val="24"/>
                            <w:szCs w:val="24"/>
                          </w:rPr>
                          <w:t>Othe</w:t>
                        </w:r>
                        <w:bookmarkEnd w:id="8"/>
                        <w:r w:rsidR="00461138"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s</w:t>
                        </w:r>
                        <w:r w:rsidR="00461138" w:rsidRPr="00A60BA9">
                          <w:rPr>
                            <w:sz w:val="28"/>
                            <w:szCs w:val="28"/>
                          </w:rPr>
                          <w:t xml:space="preserve">: </w:t>
                        </w:r>
                        <w:r w:rsidR="004F4BF8">
                          <w:rPr>
                            <w:b/>
                            <w:bCs/>
                            <w:i/>
                            <w:iCs/>
                            <w:color w:val="C45911" w:themeColor="accent2" w:themeShade="BF"/>
                            <w:sz w:val="26"/>
                            <w:szCs w:val="26"/>
                            <w:u w:val="single"/>
                          </w:rPr>
                          <w:t>______________________________</w:t>
                        </w:r>
                      </w:p>
                      <w:p w14:paraId="54A25B4F" w14:textId="77777777" w:rsidR="00B847FF" w:rsidRPr="00007F5A" w:rsidRDefault="00B847FF" w:rsidP="002C0EA2">
                        <w:pPr>
                          <w:pStyle w:val="NoSpacing"/>
                          <w:spacing w:before="240"/>
                          <w:ind w:left="4320"/>
                          <w:rPr>
                            <w:b/>
                            <w:bCs/>
                            <w:i/>
                            <w:iCs/>
                            <w:color w:val="C45911" w:themeColor="accent2" w:themeShade="BF"/>
                            <w:sz w:val="26"/>
                            <w:szCs w:val="26"/>
                            <w:u w:val="single"/>
                          </w:rPr>
                        </w:pPr>
                      </w:p>
                      <w:p w14:paraId="693AD513" w14:textId="06F56614" w:rsidR="00461138" w:rsidRPr="00E50233" w:rsidRDefault="00461138" w:rsidP="00347A02">
                        <w:pPr>
                          <w:pStyle w:val="NoSpacing"/>
                          <w:ind w:left="4320" w:firstLine="720"/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</w:pPr>
                        <w:r w:rsidRPr="0005400D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>SIGNED</w:t>
                        </w:r>
                        <w:r w:rsidRPr="0005400D">
                          <w:rPr>
                            <w:sz w:val="24"/>
                            <w:szCs w:val="24"/>
                          </w:rPr>
                          <w:t xml:space="preserve"> and </w:t>
                        </w:r>
                        <w:r w:rsidRPr="0005400D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 xml:space="preserve">ISSUED </w:t>
                        </w:r>
                        <w:r w:rsidRPr="0005400D">
                          <w:rPr>
                            <w:sz w:val="24"/>
                            <w:szCs w:val="24"/>
                          </w:rPr>
                          <w:t xml:space="preserve">this </w:t>
                        </w:r>
                        <w:r w:rsidR="00395FA2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>2</w:t>
                        </w:r>
                        <w:r w:rsidR="00096542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>2</w:t>
                        </w:r>
                        <w:r w:rsidR="00096542" w:rsidRPr="00096542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  <w:vertAlign w:val="superscript"/>
                          </w:rPr>
                          <w:t>nd</w:t>
                        </w:r>
                        <w:r w:rsidR="00096542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 xml:space="preserve"> </w:t>
                        </w:r>
                        <w:r w:rsidR="00B847FF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 xml:space="preserve"> </w:t>
                        </w:r>
                        <w:r w:rsidRPr="001A3003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 xml:space="preserve"> </w:t>
                        </w:r>
                        <w:r w:rsidRPr="001A3003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vertAlign w:val="superscript"/>
                          </w:rPr>
                          <w:t xml:space="preserve"> </w:t>
                        </w:r>
                        <w:r w:rsidRPr="0005400D">
                          <w:rPr>
                            <w:sz w:val="24"/>
                            <w:szCs w:val="24"/>
                          </w:rPr>
                          <w:t xml:space="preserve">day of </w:t>
                        </w:r>
                        <w:r w:rsidR="002E59EA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 xml:space="preserve">SEPTEMBER </w:t>
                        </w:r>
                        <w:r w:rsidRPr="001A3003">
                          <w:rPr>
                            <w:sz w:val="24"/>
                            <w:szCs w:val="24"/>
                          </w:rPr>
                          <w:t>2023</w:t>
                        </w:r>
                        <w:r w:rsidRPr="0005400D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 xml:space="preserve"> </w:t>
                        </w:r>
                        <w:r w:rsidRPr="0005400D">
                          <w:rPr>
                            <w:sz w:val="24"/>
                            <w:szCs w:val="24"/>
                          </w:rPr>
                          <w:t>at</w:t>
                        </w:r>
                      </w:p>
                      <w:p w14:paraId="0AF9216D" w14:textId="4E7CFCE5" w:rsidR="00461138" w:rsidRPr="0005400D" w:rsidRDefault="000C21A1" w:rsidP="000C21A1">
                        <w:pPr>
                          <w:pStyle w:val="NoSpacing"/>
                          <w:ind w:left="4320"/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</w:t>
                        </w:r>
                        <w:r w:rsidR="00461138" w:rsidRPr="0005400D">
                          <w:rPr>
                            <w:sz w:val="24"/>
                            <w:szCs w:val="24"/>
                          </w:rPr>
                          <w:t>Barangay 781, Zone 85, Sta. Ana, Manila, Philippines.</w:t>
                        </w:r>
                      </w:p>
                      <w:p w14:paraId="09652D1F" w14:textId="6D1E0AC7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  <w:t xml:space="preserve"> </w:t>
                        </w:r>
                      </w:p>
                      <w:p w14:paraId="34907698" w14:textId="77777777" w:rsidR="000C21A1" w:rsidRPr="00527ACC" w:rsidRDefault="000C21A1" w:rsidP="00234138">
                        <w:pPr>
                          <w:pStyle w:val="NoSpacing"/>
                        </w:pPr>
                      </w:p>
                      <w:p w14:paraId="1A3A9497" w14:textId="46203882" w:rsidR="00461138" w:rsidRDefault="000C21A1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11BF9819" w14:textId="4A5A5DF7" w:rsidR="003A323F" w:rsidRPr="000C21A1" w:rsidRDefault="000C21A1" w:rsidP="003A323F">
                        <w:pPr>
                          <w:pStyle w:val="NoSpacing"/>
                          <w:rPr>
                            <w:b/>
                            <w:bCs/>
                            <w:sz w:val="26"/>
                            <w:szCs w:val="26"/>
                            <w:u w:val="single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 w:rsidR="003A323F">
                          <w:rPr>
                            <w:sz w:val="24"/>
                            <w:szCs w:val="24"/>
                          </w:rPr>
                          <w:t xml:space="preserve">     </w:t>
                        </w:r>
                        <w:bookmarkStart w:id="9" w:name="_Hlk142588976"/>
                        <w:r w:rsidR="003A323F" w:rsidRPr="000C21A1">
                          <w:rPr>
                            <w:b/>
                            <w:bCs/>
                            <w:sz w:val="26"/>
                            <w:szCs w:val="26"/>
                            <w:u w:val="single"/>
                          </w:rPr>
                          <w:t xml:space="preserve">KAG. </w:t>
                        </w:r>
                        <w:r w:rsidR="0079712E">
                          <w:rPr>
                            <w:b/>
                            <w:bCs/>
                            <w:sz w:val="26"/>
                            <w:szCs w:val="26"/>
                            <w:u w:val="single"/>
                          </w:rPr>
                          <w:t>RIGORBERTO C. LEONOR</w:t>
                        </w:r>
                      </w:p>
                      <w:p w14:paraId="7E3AB99D" w14:textId="77777777" w:rsidR="003A323F" w:rsidRDefault="003A323F" w:rsidP="003A323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  <w:t xml:space="preserve">                   Officer -in - Charge</w:t>
                        </w:r>
                        <w:bookmarkEnd w:id="9"/>
                      </w:p>
                      <w:p w14:paraId="1419E56D" w14:textId="77777777" w:rsidR="003A323F" w:rsidRDefault="000C21A1" w:rsidP="00234138">
                        <w:pPr>
                          <w:pStyle w:val="NoSpacing"/>
                          <w:rPr>
                            <w:b/>
                            <w:bCs/>
                            <w:sz w:val="26"/>
                            <w:szCs w:val="26"/>
                            <w:u w:val="single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    </w:t>
                        </w:r>
                        <w:r w:rsidR="00A343A9">
                          <w:rPr>
                            <w:b/>
                            <w:bCs/>
                            <w:sz w:val="26"/>
                            <w:szCs w:val="26"/>
                            <w:u w:val="single"/>
                          </w:rPr>
                          <w:t xml:space="preserve"> </w:t>
                        </w:r>
                      </w:p>
                      <w:p w14:paraId="7AD12DB8" w14:textId="5B277755" w:rsidR="00461138" w:rsidRPr="003A323F" w:rsidRDefault="00461138" w:rsidP="00234138">
                        <w:pPr>
                          <w:pStyle w:val="NoSpacing"/>
                          <w:rPr>
                            <w:b/>
                            <w:bCs/>
                            <w:sz w:val="26"/>
                            <w:szCs w:val="26"/>
                            <w:u w:val="single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59F6D389" w14:textId="77777777" w:rsidR="000C21A1" w:rsidRDefault="000C21A1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1CB67FA0" w14:textId="08195F7F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 </w:t>
                        </w:r>
                        <w:r w:rsidR="000C21A1">
                          <w:rPr>
                            <w:sz w:val="24"/>
                            <w:szCs w:val="24"/>
                          </w:rPr>
                          <w:tab/>
                        </w:r>
                        <w:r w:rsidR="000C21A1">
                          <w:rPr>
                            <w:sz w:val="24"/>
                            <w:szCs w:val="24"/>
                          </w:rPr>
                          <w:tab/>
                        </w:r>
                        <w:r w:rsidR="000C21A1">
                          <w:rPr>
                            <w:sz w:val="24"/>
                            <w:szCs w:val="24"/>
                          </w:rPr>
                          <w:tab/>
                        </w:r>
                        <w:r w:rsidR="000C21A1">
                          <w:rPr>
                            <w:sz w:val="24"/>
                            <w:szCs w:val="24"/>
                          </w:rPr>
                          <w:tab/>
                        </w:r>
                        <w:r w:rsidR="000C21A1">
                          <w:rPr>
                            <w:sz w:val="24"/>
                            <w:szCs w:val="24"/>
                          </w:rPr>
                          <w:tab/>
                        </w:r>
                        <w:r w:rsidR="000C21A1">
                          <w:rPr>
                            <w:sz w:val="24"/>
                            <w:szCs w:val="24"/>
                          </w:rPr>
                          <w:tab/>
                        </w:r>
                        <w:r w:rsidR="000C21A1">
                          <w:rPr>
                            <w:sz w:val="24"/>
                            <w:szCs w:val="24"/>
                          </w:rPr>
                          <w:tab/>
                        </w:r>
                        <w:r w:rsidR="000C21A1">
                          <w:rPr>
                            <w:sz w:val="24"/>
                            <w:szCs w:val="24"/>
                          </w:rPr>
                          <w:tab/>
                        </w:r>
                        <w:r w:rsidR="000C21A1">
                          <w:rPr>
                            <w:sz w:val="24"/>
                            <w:szCs w:val="24"/>
                          </w:rPr>
                          <w:tab/>
                        </w:r>
                        <w:r w:rsidR="000C21A1">
                          <w:rPr>
                            <w:sz w:val="24"/>
                            <w:szCs w:val="24"/>
                          </w:rPr>
                          <w:tab/>
                          <w:t xml:space="preserve">      </w:t>
                        </w:r>
                        <w:r w:rsidR="003A323F">
                          <w:rPr>
                            <w:sz w:val="24"/>
                            <w:szCs w:val="24"/>
                          </w:rPr>
                          <w:t xml:space="preserve">     For:</w:t>
                        </w:r>
                      </w:p>
                      <w:p w14:paraId="7475EFFB" w14:textId="080655A7" w:rsidR="00461138" w:rsidRPr="004954E2" w:rsidRDefault="00461138" w:rsidP="00234138">
                        <w:pPr>
                          <w:pStyle w:val="NoSpacing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 w:rsidRPr="004A3795">
                          <w:rPr>
                            <w:sz w:val="28"/>
                            <w:szCs w:val="28"/>
                          </w:rPr>
                          <w:t xml:space="preserve">         </w:t>
                        </w:r>
                        <w:bookmarkStart w:id="10" w:name="_Hlk129524369"/>
                        <w:r w:rsidRPr="004954E2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MANOLITO S. DIAZ</w:t>
                        </w:r>
                        <w:bookmarkEnd w:id="10"/>
                      </w:p>
                      <w:p w14:paraId="27CA7BDB" w14:textId="5A0C4426" w:rsidR="002E59EA" w:rsidRDefault="00461138" w:rsidP="00F32977">
                        <w:pPr>
                          <w:pStyle w:val="NoSpacing"/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  <w:t xml:space="preserve">  </w:t>
                        </w:r>
                        <w:r w:rsidRPr="004E0878"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4E0878"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Punong Baranga</w:t>
                        </w:r>
                        <w:r w:rsidR="00BE3ECE"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y</w:t>
                        </w:r>
                      </w:p>
                      <w:p w14:paraId="40AA35BD" w14:textId="77777777" w:rsidR="008F2717" w:rsidRDefault="008F2717" w:rsidP="00F32977">
                        <w:pPr>
                          <w:pStyle w:val="NoSpacing"/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2CCDB316" w14:textId="7FFB9DEE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03078524" w14:textId="7EEF8BF1" w:rsidR="00461138" w:rsidRPr="00EA61F0" w:rsidRDefault="00461138" w:rsidP="00234138">
                        <w:pPr>
                          <w:pStyle w:val="NoSpacing"/>
                          <w:rPr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                                                                                                  </w:t>
                        </w:r>
                        <w:r w:rsidRPr="00EA61F0">
                          <w:rPr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  <w:t>(not valid wit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  <w:t>h</w:t>
                        </w:r>
                        <w:r w:rsidRPr="00EA61F0">
                          <w:rPr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  <w:t>out barangay dry seal)</w:t>
                        </w:r>
                      </w:p>
                      <w:p w14:paraId="3301BF79" w14:textId="6F8D2F08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16524969" w14:textId="76614A20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0D65A391" w14:textId="576928BE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784CE3A0" w14:textId="38C572D4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09D2F2AE" w14:textId="7CB4B182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3B0AC030" w14:textId="02F36824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4EEECECC" w14:textId="6CBA603E" w:rsidR="00461138" w:rsidRPr="006C2332" w:rsidRDefault="00461138" w:rsidP="00234138">
                        <w:pPr>
                          <w:pStyle w:val="NoSpacing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  <w:t xml:space="preserve">               </w:t>
                        </w:r>
                        <w:r w:rsidRPr="006C2332">
                          <w:rPr>
                            <w:i/>
                            <w:iCs/>
                            <w:sz w:val="20"/>
                            <w:szCs w:val="20"/>
                          </w:rPr>
                          <w:t>(not valid without Barangay Seal)</w:t>
                        </w:r>
                      </w:p>
                      <w:p w14:paraId="73152593" w14:textId="77777777" w:rsidR="00461138" w:rsidRPr="005248C6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7C6C969D" w14:textId="0A0E3761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1CEC6731" w14:textId="7A650AD0" w:rsidR="00461138" w:rsidRDefault="00461138" w:rsidP="0026477F">
                        <w:pPr>
                          <w:pStyle w:val="NoSpacing"/>
                          <w:ind w:left="3600" w:firstLine="7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0D50B729" w14:textId="56B532DE" w:rsidR="00461138" w:rsidRDefault="00461138" w:rsidP="0026477F">
                        <w:pPr>
                          <w:pStyle w:val="NoSpacing"/>
                          <w:ind w:left="3600" w:firstLine="7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5227CD8D" w14:textId="5C058D16" w:rsidR="00461138" w:rsidRDefault="00461138" w:rsidP="0026477F">
                        <w:pPr>
                          <w:pStyle w:val="NoSpacing"/>
                          <w:ind w:left="3600" w:firstLine="720"/>
                          <w:rPr>
                            <w:sz w:val="24"/>
                            <w:szCs w:val="24"/>
                          </w:rPr>
                        </w:pPr>
                      </w:p>
                      <w:p w14:paraId="5C02704A" w14:textId="7F195293" w:rsidR="00461138" w:rsidRDefault="00461138" w:rsidP="0026477F">
                        <w:pPr>
                          <w:pStyle w:val="NoSpacing"/>
                          <w:ind w:left="3600" w:firstLine="7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   </w:t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</w:txbxContent>
                  </v:textbox>
                  <w10:wrap type="square" anchorx="margin" anchory="margin"/>
                </v:rect>
              </w:pict>
            </mc:Fallback>
          </mc:AlternateContent>
        </w:r>
        <w:r w:rsidR="00A35625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798016" behindDoc="0" locked="0" layoutInCell="1" allowOverlap="1" wp14:anchorId="0DED4128" wp14:editId="4A42687F">
                  <wp:simplePos x="0" y="0"/>
                  <wp:positionH relativeFrom="column">
                    <wp:posOffset>4975860</wp:posOffset>
                  </wp:positionH>
                  <wp:positionV relativeFrom="paragraph">
                    <wp:posOffset>3549015</wp:posOffset>
                  </wp:positionV>
                  <wp:extent cx="301625" cy="241300"/>
                  <wp:effectExtent l="0" t="0" r="22225" b="25400"/>
                  <wp:wrapNone/>
                  <wp:docPr id="19" name="Rectangle: Rounded Corners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01625" cy="241300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oundrect w14:anchorId="427C752D" id="Rectangle: Rounded Corners 19" o:spid="_x0000_s1026" style="position:absolute;margin-left:391.8pt;margin-top:279.45pt;width:23.75pt;height:19pt;z-index:251798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" fillcolor="#ed7d31 [3205]" strokecolor="#1f3763 [1604]" strokeweight="1pt">
                  <v:stroke joinstyle="miter"/>
                </v:roundrect>
              </w:pict>
            </mc:Fallback>
          </mc:AlternateContent>
        </w:r>
        <w:r w:rsidR="00A35625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716096" behindDoc="0" locked="0" layoutInCell="1" allowOverlap="1" wp14:anchorId="4E9D2969" wp14:editId="495C59CC">
                  <wp:simplePos x="0" y="0"/>
                  <wp:positionH relativeFrom="column">
                    <wp:posOffset>4975860</wp:posOffset>
                  </wp:positionH>
                  <wp:positionV relativeFrom="paragraph">
                    <wp:posOffset>3977640</wp:posOffset>
                  </wp:positionV>
                  <wp:extent cx="301625" cy="241300"/>
                  <wp:effectExtent l="0" t="0" r="22225" b="25400"/>
                  <wp:wrapNone/>
                  <wp:docPr id="17" name="Rectangle: Rounded Corners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01625" cy="2413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oundrect w14:anchorId="7BFD9117" id="Rectangle: Rounded Corners 17" o:spid="_x0000_s1026" style="position:absolute;margin-left:391.8pt;margin-top:313.2pt;width:23.75pt;height:19pt;z-index:251716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" filled="f" strokecolor="#1f3763 [1604]" strokeweight="1pt">
                  <v:stroke joinstyle="miter"/>
                </v:roundrect>
              </w:pict>
            </mc:Fallback>
          </mc:AlternateContent>
        </w:r>
        <w:r w:rsidR="00A35625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830784" behindDoc="0" locked="0" layoutInCell="1" allowOverlap="1" wp14:anchorId="1632EAC0" wp14:editId="004BD1D6">
                  <wp:simplePos x="0" y="0"/>
                  <wp:positionH relativeFrom="column">
                    <wp:posOffset>4979035</wp:posOffset>
                  </wp:positionH>
                  <wp:positionV relativeFrom="paragraph">
                    <wp:posOffset>4827905</wp:posOffset>
                  </wp:positionV>
                  <wp:extent cx="301625" cy="241300"/>
                  <wp:effectExtent l="0" t="0" r="22225" b="25400"/>
                  <wp:wrapNone/>
                  <wp:docPr id="10" name="Rectangle: Rounded Corners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01625" cy="2413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oundrect w14:anchorId="329A3B26" id="Rectangle: Rounded Corners 10" o:spid="_x0000_s1026" style="position:absolute;margin-left:392.05pt;margin-top:380.15pt;width:23.75pt;height:19pt;z-index:251830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" filled="f" strokecolor="#1f3763 [1604]" strokeweight="1pt">
                  <v:stroke joinstyle="miter"/>
                </v:roundrect>
              </w:pict>
            </mc:Fallback>
          </mc:AlternateContent>
        </w:r>
        <w:r w:rsidR="00A35625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741696" behindDoc="0" locked="0" layoutInCell="1" allowOverlap="1" wp14:anchorId="7375F20D" wp14:editId="4BC9B2AA">
                  <wp:simplePos x="0" y="0"/>
                  <wp:positionH relativeFrom="column">
                    <wp:posOffset>4976495</wp:posOffset>
                  </wp:positionH>
                  <wp:positionV relativeFrom="paragraph">
                    <wp:posOffset>4390611</wp:posOffset>
                  </wp:positionV>
                  <wp:extent cx="301625" cy="241300"/>
                  <wp:effectExtent l="0" t="0" r="22225" b="25400"/>
                  <wp:wrapNone/>
                  <wp:docPr id="18" name="Rectangle: Rounded Corners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01625" cy="2413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oundrect w14:anchorId="353BDCDF" id="Rectangle: Rounded Corners 18" o:spid="_x0000_s1026" style="position:absolute;margin-left:391.85pt;margin-top:345.7pt;width:23.75pt;height:19pt;z-index:251741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" filled="f" strokecolor="#1f3763 [1604]" strokeweight="1pt">
                  <v:stroke joinstyle="miter"/>
                </v:roundrect>
              </w:pict>
            </mc:Fallback>
          </mc:AlternateContent>
        </w:r>
        <w:r w:rsidR="00A35625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593216" behindDoc="0" locked="0" layoutInCell="1" allowOverlap="1" wp14:anchorId="07935018" wp14:editId="5766349B">
                  <wp:simplePos x="0" y="0"/>
                  <wp:positionH relativeFrom="column">
                    <wp:posOffset>2997200</wp:posOffset>
                  </wp:positionH>
                  <wp:positionV relativeFrom="paragraph">
                    <wp:posOffset>4829202</wp:posOffset>
                  </wp:positionV>
                  <wp:extent cx="301925" cy="241539"/>
                  <wp:effectExtent l="0" t="0" r="22225" b="25400"/>
                  <wp:wrapNone/>
                  <wp:docPr id="13" name="Rectangle: Rounded Corners 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01925" cy="241539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oundrect w14:anchorId="3BCCA5A7" id="Rectangle: Rounded Corners 13" o:spid="_x0000_s1026" style="position:absolute;margin-left:236pt;margin-top:380.25pt;width:23.75pt;height:19pt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" filled="f" strokecolor="#1f3763 [1604]" strokeweight="1pt">
                  <v:stroke joinstyle="miter"/>
                </v:roundrect>
              </w:pict>
            </mc:Fallback>
          </mc:AlternateContent>
        </w:r>
        <w:r w:rsidR="00A35625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770368" behindDoc="0" locked="0" layoutInCell="1" allowOverlap="1" wp14:anchorId="58A63F9B" wp14:editId="113E6142">
                  <wp:simplePos x="0" y="0"/>
                  <wp:positionH relativeFrom="column">
                    <wp:posOffset>2998718</wp:posOffset>
                  </wp:positionH>
                  <wp:positionV relativeFrom="paragraph">
                    <wp:posOffset>4389782</wp:posOffset>
                  </wp:positionV>
                  <wp:extent cx="301925" cy="241539"/>
                  <wp:effectExtent l="0" t="0" r="22225" b="25400"/>
                  <wp:wrapNone/>
                  <wp:docPr id="6" name="Rectangle: Rounded Corners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01925" cy="241539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oundrect w14:anchorId="0F403B64" id="Rectangle: Rounded Corners 6" o:spid="_x0000_s1026" style="position:absolute;margin-left:236.1pt;margin-top:345.65pt;width:23.75pt;height:19pt;z-index:251770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" filled="f" strokecolor="#1f3763 [1604]" strokeweight="1pt">
                  <v:stroke joinstyle="miter"/>
                </v:roundrect>
              </w:pict>
            </mc:Fallback>
          </mc:AlternateContent>
        </w:r>
        <w:r w:rsidR="00A35625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666944" behindDoc="0" locked="0" layoutInCell="1" allowOverlap="1" wp14:anchorId="5EA26945" wp14:editId="5201603E">
                  <wp:simplePos x="0" y="0"/>
                  <wp:positionH relativeFrom="column">
                    <wp:posOffset>2990850</wp:posOffset>
                  </wp:positionH>
                  <wp:positionV relativeFrom="paragraph">
                    <wp:posOffset>3981146</wp:posOffset>
                  </wp:positionV>
                  <wp:extent cx="309880" cy="249555"/>
                  <wp:effectExtent l="0" t="0" r="13970" b="17145"/>
                  <wp:wrapNone/>
                  <wp:docPr id="14" name="Rectangle: Rounded Corners 1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09880" cy="24955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oundrect w14:anchorId="3E6F5C5E" id="Rectangle: Rounded Corners 14" o:spid="_x0000_s1026" style="position:absolute;margin-left:235.5pt;margin-top:313.5pt;width:24.4pt;height:19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" fillcolor="white [3212]" strokecolor="#1f3763 [1604]" strokeweight="1pt">
                  <v:stroke joinstyle="miter"/>
                </v:roundrect>
              </w:pict>
            </mc:Fallback>
          </mc:AlternateContent>
        </w:r>
        <w:r w:rsidR="00A35625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826688" behindDoc="0" locked="0" layoutInCell="1" allowOverlap="1" wp14:anchorId="44E14007" wp14:editId="07D3A839">
                  <wp:simplePos x="0" y="0"/>
                  <wp:positionH relativeFrom="column">
                    <wp:posOffset>3001010</wp:posOffset>
                  </wp:positionH>
                  <wp:positionV relativeFrom="paragraph">
                    <wp:posOffset>3546475</wp:posOffset>
                  </wp:positionV>
                  <wp:extent cx="301925" cy="241539"/>
                  <wp:effectExtent l="0" t="0" r="22225" b="25400"/>
                  <wp:wrapNone/>
                  <wp:docPr id="20" name="Rectangle: Rounded Corners 2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01925" cy="24153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oundrect w14:anchorId="7EBA3B61" id="Rectangle: Rounded Corners 20" o:spid="_x0000_s1026" style="position:absolute;margin-left:236.3pt;margin-top:279.25pt;width:23.75pt;height:19pt;z-index:25182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" fillcolor="white [3212]" strokecolor="#1f3763 [1604]" strokeweight="1pt">
                  <v:stroke joinstyle="miter"/>
                </v:roundrect>
              </w:pict>
            </mc:Fallback>
          </mc:AlternateContent>
        </w:r>
        <w:r w:rsidR="00A35625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625984" behindDoc="0" locked="0" layoutInCell="1" allowOverlap="1" wp14:anchorId="56489566" wp14:editId="4510AA78">
                  <wp:simplePos x="0" y="0"/>
                  <wp:positionH relativeFrom="column">
                    <wp:posOffset>5557327</wp:posOffset>
                  </wp:positionH>
                  <wp:positionV relativeFrom="paragraph">
                    <wp:posOffset>-55438</wp:posOffset>
                  </wp:positionV>
                  <wp:extent cx="809625" cy="1041400"/>
                  <wp:effectExtent l="0" t="0" r="9525" b="6350"/>
                  <wp:wrapNone/>
                  <wp:docPr id="16" name="Rectangle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09625" cy="104140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F7693C8" id="Rectangle 16" o:spid="_x0000_s1026" style="position:absolute;margin-left:437.6pt;margin-top:-4.35pt;width:63.75pt;height:82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" stroked="f" strokeweight="1pt">
                  <v:fill r:id="rId8" o:title="" recolor="t" rotate="t" type="frame"/>
                </v:rect>
              </w:pict>
            </mc:Fallback>
          </mc:AlternateContent>
        </w:r>
        <w:r w:rsidR="00BD2B6C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564544" behindDoc="0" locked="1" layoutInCell="1" allowOverlap="1" wp14:anchorId="00D47235" wp14:editId="4E9EC77B">
                  <wp:simplePos x="0" y="0"/>
                  <wp:positionH relativeFrom="column">
                    <wp:posOffset>1033780</wp:posOffset>
                  </wp:positionH>
                  <wp:positionV relativeFrom="paragraph">
                    <wp:posOffset>-53975</wp:posOffset>
                  </wp:positionV>
                  <wp:extent cx="867410" cy="1040130"/>
                  <wp:effectExtent l="0" t="0" r="8890" b="7620"/>
                  <wp:wrapNone/>
                  <wp:docPr id="9" name="Rectangle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67410" cy="104013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872EABF" id="Rectangle 9" o:spid="_x0000_s1026" style="position:absolute;margin-left:81.4pt;margin-top:-4.25pt;width:68.3pt;height:81.9pt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" stroked="f" strokeweight="1pt">
                  <v:fill r:id="rId10" o:title="" recolor="t" rotate="t" type="frame"/>
                  <w10:anchorlock/>
                </v:rect>
              </w:pict>
            </mc:Fallback>
          </mc:AlternateContent>
        </w:r>
        <w:r w:rsidR="002E59EA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518464" behindDoc="1" locked="0" layoutInCell="1" allowOverlap="1" wp14:anchorId="08CC1B10" wp14:editId="44FC4083">
                  <wp:simplePos x="0" y="0"/>
                  <wp:positionH relativeFrom="column">
                    <wp:posOffset>208280</wp:posOffset>
                  </wp:positionH>
                  <wp:positionV relativeFrom="paragraph">
                    <wp:posOffset>1603043</wp:posOffset>
                  </wp:positionV>
                  <wp:extent cx="2320290" cy="7487285"/>
                  <wp:effectExtent l="0" t="0" r="22860" b="18415"/>
                  <wp:wrapTopAndBottom/>
                  <wp:docPr id="5" name="Rectangl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320290" cy="748728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FE1D1B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FF0000"/>
                                </w:rPr>
                                <w:t>CHAIRMAN</w:t>
                              </w:r>
                            </w:p>
                            <w:p w14:paraId="4CAF655B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  <w:p w14:paraId="7FD03802" w14:textId="77777777" w:rsidR="00461138" w:rsidRPr="00B87ECA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  <w:t>MANOLITO S. DIAZ</w:t>
                              </w:r>
                            </w:p>
                            <w:p w14:paraId="7201B0C4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  <w:p w14:paraId="45E73BC6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FF0000"/>
                                </w:rPr>
                                <w:t>SANGGUNIAN MEMBERS</w:t>
                              </w:r>
                            </w:p>
                            <w:p w14:paraId="52ECFC69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  <w:p w14:paraId="689C2E0B" w14:textId="77777777" w:rsidR="00461138" w:rsidRPr="00B87ECA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 xml:space="preserve">ALICIA M. NATIVIDAD                       </w:t>
                              </w:r>
                            </w:p>
                            <w:p w14:paraId="4A9F5D66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Chairman, Committee on Violence   Against Women &amp; Children</w:t>
                              </w:r>
                            </w:p>
                            <w:p w14:paraId="5ECEE021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4179362B" w14:textId="77777777" w:rsidR="00461138" w:rsidRPr="00B87ECA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MARK J. BRIONES</w:t>
                              </w:r>
                            </w:p>
                            <w:p w14:paraId="7C748F3C" w14:textId="224F75F1" w:rsidR="00461138" w:rsidRDefault="00461138" w:rsidP="006217F5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Chairman, Committee on Bids and Awards</w:t>
                              </w:r>
                            </w:p>
                            <w:p w14:paraId="5D6C6548" w14:textId="77777777" w:rsidR="00461138" w:rsidRPr="00CA2DE8" w:rsidRDefault="00461138" w:rsidP="006217F5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1EA7F2BA" w14:textId="77777777" w:rsidR="00461138" w:rsidRPr="00B87ECA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ROGELIO B. ARANETA</w:t>
                              </w:r>
                            </w:p>
                            <w:p w14:paraId="2C177BD9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Chairman, Committee on Peace &amp; Order</w:t>
                              </w:r>
                            </w:p>
                            <w:p w14:paraId="1BF7091A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6F24F90B" w14:textId="77777777" w:rsidR="00461138" w:rsidRPr="00B87ECA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CHRISTOPHER L. ESTACIO</w:t>
                              </w:r>
                            </w:p>
                            <w:p w14:paraId="78730996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Chairman, Committee on Appropriation</w:t>
                              </w:r>
                            </w:p>
                            <w:p w14:paraId="7043C397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and Committee on Health</w:t>
                              </w:r>
                            </w:p>
                            <w:p w14:paraId="72B35AAF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65AADBE4" w14:textId="77777777" w:rsidR="00461138" w:rsidRPr="00B87ECA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ANTHONY G. PANTOJA</w:t>
                              </w:r>
                            </w:p>
                            <w:p w14:paraId="66C29E74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Chairman, Committee on Infrastructure and Committee on Clean &amp; Green</w:t>
                              </w:r>
                            </w:p>
                            <w:p w14:paraId="5345C62B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36D04D64" w14:textId="77777777" w:rsidR="00461138" w:rsidRPr="00B87ECA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RIGOBERTO C. LEONOR</w:t>
                              </w:r>
                            </w:p>
                            <w:p w14:paraId="7035D323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Chairman, Committee on Sports</w:t>
                              </w:r>
                            </w:p>
                            <w:p w14:paraId="5BF1CF70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And Committee on Environment</w:t>
                              </w:r>
                            </w:p>
                            <w:p w14:paraId="66AFE0EA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04545A10" w14:textId="77777777" w:rsidR="00461138" w:rsidRPr="00B87ECA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JOAN PAULINE P. YPOL</w:t>
                              </w:r>
                            </w:p>
                            <w:p w14:paraId="330FBE40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SK CHAIRMAN</w:t>
                              </w:r>
                            </w:p>
                            <w:p w14:paraId="7E027E0E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Chairman, Committee on Youth Development</w:t>
                              </w:r>
                            </w:p>
                            <w:p w14:paraId="40AAD300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746D80D6" w14:textId="77777777" w:rsidR="00461138" w:rsidRPr="00B87ECA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RONA ANN C. ROXAS</w:t>
                              </w:r>
                            </w:p>
                            <w:p w14:paraId="27F489C7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Barangay Secretary</w:t>
                              </w:r>
                            </w:p>
                            <w:p w14:paraId="6B5670D4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6E33778A" w14:textId="77777777" w:rsidR="00461138" w:rsidRPr="00B87ECA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ELLEN S. ZOLETA</w:t>
                              </w:r>
                            </w:p>
                            <w:p w14:paraId="5AC52448" w14:textId="477DD328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Barangay Treasurer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8CC1B10" id="Rectangle 5" o:spid="_x0000_s1027" style="position:absolute;left:0;text-align:left;margin-left:16.4pt;margin-top:126.2pt;width:182.7pt;height:589.55pt;z-index:-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" filled="f" strokecolor="#1f3763 [1604]" strokeweight="1pt">
                  <v:textbox>
                    <w:txbxContent>
                      <w:p w14:paraId="41FE1D1B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 w:rsidRPr="00CA2DE8">
                          <w:rPr>
                            <w:b/>
                            <w:bCs/>
                            <w:color w:val="FF0000"/>
                          </w:rPr>
                          <w:t>CHAIRMAN</w:t>
                        </w:r>
                      </w:p>
                      <w:p w14:paraId="4CAF655B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</w:p>
                      <w:p w14:paraId="7FD03802" w14:textId="77777777" w:rsidR="00461138" w:rsidRPr="00B87ECA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  <w:t>MANOLITO S. DIAZ</w:t>
                        </w:r>
                      </w:p>
                      <w:p w14:paraId="7201B0C4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</w:p>
                      <w:p w14:paraId="45E73BC6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 w:rsidRPr="00CA2DE8">
                          <w:rPr>
                            <w:b/>
                            <w:bCs/>
                            <w:color w:val="FF0000"/>
                          </w:rPr>
                          <w:t>SANGGUNIAN MEMBERS</w:t>
                        </w:r>
                      </w:p>
                      <w:p w14:paraId="52ECFC69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</w:p>
                      <w:p w14:paraId="689C2E0B" w14:textId="77777777" w:rsidR="00461138" w:rsidRPr="00B87ECA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 xml:space="preserve">ALICIA M. NATIVIDAD                       </w:t>
                        </w:r>
                      </w:p>
                      <w:p w14:paraId="4A9F5D66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Chairman, Committee on Violence   Against Women &amp; Children</w:t>
                        </w:r>
                      </w:p>
                      <w:p w14:paraId="5ECEE021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4179362B" w14:textId="77777777" w:rsidR="00461138" w:rsidRPr="00B87ECA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MARK J. BRIONES</w:t>
                        </w:r>
                      </w:p>
                      <w:p w14:paraId="7C748F3C" w14:textId="224F75F1" w:rsidR="00461138" w:rsidRDefault="00461138" w:rsidP="006217F5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Chairman, Committee on Bids and Awards</w:t>
                        </w:r>
                      </w:p>
                      <w:p w14:paraId="5D6C6548" w14:textId="77777777" w:rsidR="00461138" w:rsidRPr="00CA2DE8" w:rsidRDefault="00461138" w:rsidP="006217F5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1EA7F2BA" w14:textId="77777777" w:rsidR="00461138" w:rsidRPr="00B87ECA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ROGELIO B. ARANETA</w:t>
                        </w:r>
                      </w:p>
                      <w:p w14:paraId="2C177BD9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Chairman, Committee on Peace &amp; Order</w:t>
                        </w:r>
                      </w:p>
                      <w:p w14:paraId="1BF7091A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6F24F90B" w14:textId="77777777" w:rsidR="00461138" w:rsidRPr="00B87ECA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CHRISTOPHER L. ESTACIO</w:t>
                        </w:r>
                      </w:p>
                      <w:p w14:paraId="78730996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Chairman, Committee on Appropriation</w:t>
                        </w:r>
                      </w:p>
                      <w:p w14:paraId="7043C397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and Committee on Health</w:t>
                        </w:r>
                      </w:p>
                      <w:p w14:paraId="72B35AAF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65AADBE4" w14:textId="77777777" w:rsidR="00461138" w:rsidRPr="00B87ECA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ANTHONY G. PANTOJA</w:t>
                        </w:r>
                      </w:p>
                      <w:p w14:paraId="66C29E74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Chairman, Committee on Infrastructure and Committee on Clean &amp; Green</w:t>
                        </w:r>
                      </w:p>
                      <w:p w14:paraId="5345C62B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36D04D64" w14:textId="77777777" w:rsidR="00461138" w:rsidRPr="00B87ECA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RIGOBERTO C. LEONOR</w:t>
                        </w:r>
                      </w:p>
                      <w:p w14:paraId="7035D323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Chairman, Committee on Sports</w:t>
                        </w:r>
                      </w:p>
                      <w:p w14:paraId="5BF1CF70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And Committee on Environment</w:t>
                        </w:r>
                      </w:p>
                      <w:p w14:paraId="66AFE0EA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04545A10" w14:textId="77777777" w:rsidR="00461138" w:rsidRPr="00B87ECA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JOAN PAULINE P. YPOL</w:t>
                        </w:r>
                      </w:p>
                      <w:p w14:paraId="330FBE40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SK CHAIRMAN</w:t>
                        </w:r>
                      </w:p>
                      <w:p w14:paraId="7E027E0E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Chairman, Committee on Youth Development</w:t>
                        </w:r>
                      </w:p>
                      <w:p w14:paraId="40AAD300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746D80D6" w14:textId="77777777" w:rsidR="00461138" w:rsidRPr="00B87ECA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RONA ANN C. ROXAS</w:t>
                        </w:r>
                      </w:p>
                      <w:p w14:paraId="27F489C7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Barangay Secretary</w:t>
                        </w:r>
                      </w:p>
                      <w:p w14:paraId="6B5670D4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6E33778A" w14:textId="77777777" w:rsidR="00461138" w:rsidRPr="00B87ECA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ELLEN S. ZOLETA</w:t>
                        </w:r>
                      </w:p>
                      <w:p w14:paraId="5AC52448" w14:textId="477DD328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Barangay Treasurer</w:t>
                        </w:r>
                      </w:p>
                    </w:txbxContent>
                  </v:textbox>
                  <w10:wrap type="topAndBottom"/>
                </v:rect>
              </w:pict>
            </mc:Fallback>
          </mc:AlternateContent>
        </w:r>
        <w:r w:rsidR="00650313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638272" behindDoc="0" locked="0" layoutInCell="1" allowOverlap="1" wp14:anchorId="121C262D" wp14:editId="1311EA4D">
                  <wp:simplePos x="0" y="0"/>
                  <wp:positionH relativeFrom="column">
                    <wp:posOffset>2774481</wp:posOffset>
                  </wp:positionH>
                  <wp:positionV relativeFrom="paragraph">
                    <wp:posOffset>6784975</wp:posOffset>
                  </wp:positionV>
                  <wp:extent cx="1375575" cy="1922973"/>
                  <wp:effectExtent l="0" t="0" r="0" b="1270"/>
                  <wp:wrapNone/>
                  <wp:docPr id="7" name="Text Box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375575" cy="19229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FE65BF" w14:textId="28506065" w:rsidR="00461138" w:rsidRDefault="002E59EA">
                              <w:r w:rsidRPr="002E59EA">
                                <w:rPr>
                                  <w:noProof/>
                                </w:rPr>
                                <w:drawing>
                                  <wp:inline distT="0" distB="0" distL="0" distR="0" wp14:anchorId="67C66514" wp14:editId="2E277FE6">
                                    <wp:extent cx="1186180" cy="1875072"/>
                                    <wp:effectExtent l="0" t="0" r="0" b="0"/>
                                    <wp:docPr id="11" name="Picture 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93629" cy="188684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21C262D"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0;text-align:left;margin-left:218.45pt;margin-top:534.25pt;width:108.3pt;height:151.4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" fillcolor="white [3201]" stroked="f" strokeweight=".5pt">
                  <v:textbox>
                    <w:txbxContent>
                      <w:p w14:paraId="0AFE65BF" w14:textId="28506065" w:rsidR="00461138" w:rsidRDefault="002E59EA">
                        <w:r w:rsidRPr="002E59EA">
                          <w:rPr>
                            <w:noProof/>
                          </w:rPr>
                          <w:drawing>
                            <wp:inline distT="0" distB="0" distL="0" distR="0" wp14:anchorId="67C66514" wp14:editId="2E277FE6">
                              <wp:extent cx="1186180" cy="1875072"/>
                              <wp:effectExtent l="0" t="0" r="0" b="0"/>
                              <wp:docPr id="11" name="Pictur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93629" cy="188684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914574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630080" behindDoc="1" locked="0" layoutInCell="1" allowOverlap="1" wp14:anchorId="0B59397B" wp14:editId="6C42C484">
                  <wp:simplePos x="0" y="0"/>
                  <wp:positionH relativeFrom="column">
                    <wp:posOffset>3034042</wp:posOffset>
                  </wp:positionH>
                  <wp:positionV relativeFrom="paragraph">
                    <wp:posOffset>6635978</wp:posOffset>
                  </wp:positionV>
                  <wp:extent cx="1906438" cy="2104845"/>
                  <wp:effectExtent l="0" t="0" r="17780" b="10160"/>
                  <wp:wrapNone/>
                  <wp:docPr id="4" name="Rectangle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906438" cy="21048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521C6D11" id="Rectangle 4" o:spid="_x0000_s1026" style="position:absolute;margin-left:238.9pt;margin-top:522.5pt;width:150.1pt;height:165.75pt;z-index:-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" fillcolor="#4472c4 [3204]" strokecolor="#1f3763 [1604]" strokeweight="1pt"/>
              </w:pict>
            </mc:Fallback>
          </mc:AlternateContent>
        </w:r>
        <w:r w:rsidR="00A4409E" w:rsidDel="003C06D1">
          <w:delText xml:space="preserve"> </w:delText>
        </w:r>
      </w:del>
      <w:bookmarkStart w:id="11" w:name="_GoBack"/>
      <w:bookmarkEnd w:id="11"/>
    </w:p>
    <w:sectPr w:rsidR="009E7765" w:rsidRPr="00CF13DC" w:rsidSect="00887BE0">
      <w:pgSz w:w="12240" w:h="15840"/>
      <w:pgMar w:top="709" w:right="425" w:bottom="425" w:left="425" w:header="720" w:footer="720" w:gutter="0"/>
      <w:pgBorders w:offsetFrom="page">
        <w:top w:val="circlesRectangles" w:sz="31" w:space="10" w:color="C45911" w:themeColor="accent2" w:themeShade="BF"/>
        <w:left w:val="circlesRectangles" w:sz="31" w:space="26" w:color="C45911" w:themeColor="accent2" w:themeShade="BF"/>
        <w:bottom w:val="circlesRectangles" w:sz="31" w:space="26" w:color="C45911" w:themeColor="accent2" w:themeShade="BF"/>
        <w:right w:val="circlesRectangles" w:sz="31" w:space="22" w:color="C45911" w:themeColor="accent2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30E6F"/>
    <w:multiLevelType w:val="hybridMultilevel"/>
    <w:tmpl w:val="1D78FE82"/>
    <w:lvl w:ilvl="0" w:tplc="83BC6C60">
      <w:start w:val="1"/>
      <w:numFmt w:val="upperLetter"/>
      <w:lvlText w:val="%1."/>
      <w:lvlJc w:val="left"/>
      <w:pPr>
        <w:ind w:left="4680" w:hanging="360"/>
      </w:pPr>
      <w:rPr>
        <w:rFonts w:hint="default"/>
        <w:b/>
        <w:i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olito Diaz">
    <w15:presenceInfo w15:providerId="Windows Live" w15:userId="3d1fbad91d52e5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90"/>
    <w:rsid w:val="00000DD2"/>
    <w:rsid w:val="000011E7"/>
    <w:rsid w:val="0000213D"/>
    <w:rsid w:val="00004F52"/>
    <w:rsid w:val="000056D4"/>
    <w:rsid w:val="00007F5A"/>
    <w:rsid w:val="0001243B"/>
    <w:rsid w:val="000132DF"/>
    <w:rsid w:val="000176C5"/>
    <w:rsid w:val="00027242"/>
    <w:rsid w:val="00030D1A"/>
    <w:rsid w:val="00034775"/>
    <w:rsid w:val="00034DD6"/>
    <w:rsid w:val="00035077"/>
    <w:rsid w:val="00037471"/>
    <w:rsid w:val="00041471"/>
    <w:rsid w:val="000435C9"/>
    <w:rsid w:val="00044FC4"/>
    <w:rsid w:val="00051133"/>
    <w:rsid w:val="0005400D"/>
    <w:rsid w:val="00056656"/>
    <w:rsid w:val="00071915"/>
    <w:rsid w:val="00077376"/>
    <w:rsid w:val="000809AA"/>
    <w:rsid w:val="00095D04"/>
    <w:rsid w:val="000962C9"/>
    <w:rsid w:val="00096542"/>
    <w:rsid w:val="000A284C"/>
    <w:rsid w:val="000A72AF"/>
    <w:rsid w:val="000B1D48"/>
    <w:rsid w:val="000B44B1"/>
    <w:rsid w:val="000B71F3"/>
    <w:rsid w:val="000C21A1"/>
    <w:rsid w:val="000C5323"/>
    <w:rsid w:val="000C6C7A"/>
    <w:rsid w:val="000D0275"/>
    <w:rsid w:val="000D0B0D"/>
    <w:rsid w:val="000D1C05"/>
    <w:rsid w:val="000D2407"/>
    <w:rsid w:val="000D482D"/>
    <w:rsid w:val="000D5861"/>
    <w:rsid w:val="000D6736"/>
    <w:rsid w:val="000E0C11"/>
    <w:rsid w:val="000E17A4"/>
    <w:rsid w:val="000E1887"/>
    <w:rsid w:val="000E2293"/>
    <w:rsid w:val="000F2C49"/>
    <w:rsid w:val="000F3830"/>
    <w:rsid w:val="000F708E"/>
    <w:rsid w:val="00101236"/>
    <w:rsid w:val="00104E02"/>
    <w:rsid w:val="00105D3E"/>
    <w:rsid w:val="0010611E"/>
    <w:rsid w:val="001076ED"/>
    <w:rsid w:val="00110EF1"/>
    <w:rsid w:val="00112816"/>
    <w:rsid w:val="00113469"/>
    <w:rsid w:val="00121005"/>
    <w:rsid w:val="0012273D"/>
    <w:rsid w:val="00127FF0"/>
    <w:rsid w:val="00130398"/>
    <w:rsid w:val="001314CE"/>
    <w:rsid w:val="00131E72"/>
    <w:rsid w:val="00137B74"/>
    <w:rsid w:val="00141804"/>
    <w:rsid w:val="001431F9"/>
    <w:rsid w:val="00151256"/>
    <w:rsid w:val="00155A1D"/>
    <w:rsid w:val="00157FB1"/>
    <w:rsid w:val="00164163"/>
    <w:rsid w:val="00164A0F"/>
    <w:rsid w:val="001703F3"/>
    <w:rsid w:val="001706D1"/>
    <w:rsid w:val="00172391"/>
    <w:rsid w:val="001748E6"/>
    <w:rsid w:val="00175E62"/>
    <w:rsid w:val="00177E88"/>
    <w:rsid w:val="001814D4"/>
    <w:rsid w:val="00184C67"/>
    <w:rsid w:val="00184DFE"/>
    <w:rsid w:val="00191F39"/>
    <w:rsid w:val="001A282F"/>
    <w:rsid w:val="001A3003"/>
    <w:rsid w:val="001A3C45"/>
    <w:rsid w:val="001A56AA"/>
    <w:rsid w:val="001A6052"/>
    <w:rsid w:val="001A786B"/>
    <w:rsid w:val="001B1678"/>
    <w:rsid w:val="001B2DF2"/>
    <w:rsid w:val="001B3644"/>
    <w:rsid w:val="001D57FD"/>
    <w:rsid w:val="001D646A"/>
    <w:rsid w:val="001E6ABB"/>
    <w:rsid w:val="001E6C33"/>
    <w:rsid w:val="001F02DA"/>
    <w:rsid w:val="001F3681"/>
    <w:rsid w:val="001F3BAE"/>
    <w:rsid w:val="001F404F"/>
    <w:rsid w:val="001F7EF8"/>
    <w:rsid w:val="00206310"/>
    <w:rsid w:val="00206EAC"/>
    <w:rsid w:val="0020757F"/>
    <w:rsid w:val="00207EDA"/>
    <w:rsid w:val="0021381D"/>
    <w:rsid w:val="0021735B"/>
    <w:rsid w:val="00217B6D"/>
    <w:rsid w:val="002227EF"/>
    <w:rsid w:val="0022317A"/>
    <w:rsid w:val="00224DC0"/>
    <w:rsid w:val="00224F78"/>
    <w:rsid w:val="0022695C"/>
    <w:rsid w:val="00234138"/>
    <w:rsid w:val="00235F0D"/>
    <w:rsid w:val="0023689D"/>
    <w:rsid w:val="002439C7"/>
    <w:rsid w:val="002553B8"/>
    <w:rsid w:val="00255887"/>
    <w:rsid w:val="00255AD3"/>
    <w:rsid w:val="002577CA"/>
    <w:rsid w:val="002609BA"/>
    <w:rsid w:val="00261B92"/>
    <w:rsid w:val="00263203"/>
    <w:rsid w:val="0026477F"/>
    <w:rsid w:val="00270A6B"/>
    <w:rsid w:val="002711B3"/>
    <w:rsid w:val="00271E6B"/>
    <w:rsid w:val="00281C00"/>
    <w:rsid w:val="00282279"/>
    <w:rsid w:val="00283232"/>
    <w:rsid w:val="002835CB"/>
    <w:rsid w:val="00286846"/>
    <w:rsid w:val="00287763"/>
    <w:rsid w:val="00293B96"/>
    <w:rsid w:val="00293DEC"/>
    <w:rsid w:val="00295D9E"/>
    <w:rsid w:val="00296A58"/>
    <w:rsid w:val="002A0B26"/>
    <w:rsid w:val="002A7AED"/>
    <w:rsid w:val="002B1140"/>
    <w:rsid w:val="002B2361"/>
    <w:rsid w:val="002B3381"/>
    <w:rsid w:val="002B3AAC"/>
    <w:rsid w:val="002C0EA2"/>
    <w:rsid w:val="002C489C"/>
    <w:rsid w:val="002D15AB"/>
    <w:rsid w:val="002D4803"/>
    <w:rsid w:val="002D564C"/>
    <w:rsid w:val="002E1501"/>
    <w:rsid w:val="002E2CC5"/>
    <w:rsid w:val="002E54FD"/>
    <w:rsid w:val="002E56C5"/>
    <w:rsid w:val="002E59EA"/>
    <w:rsid w:val="002F1E36"/>
    <w:rsid w:val="002F48EB"/>
    <w:rsid w:val="00303A69"/>
    <w:rsid w:val="003051DB"/>
    <w:rsid w:val="00313999"/>
    <w:rsid w:val="00317CA8"/>
    <w:rsid w:val="00320542"/>
    <w:rsid w:val="003209E1"/>
    <w:rsid w:val="003347E7"/>
    <w:rsid w:val="003348A3"/>
    <w:rsid w:val="003465FC"/>
    <w:rsid w:val="00347A02"/>
    <w:rsid w:val="0036408F"/>
    <w:rsid w:val="0036428A"/>
    <w:rsid w:val="00365B34"/>
    <w:rsid w:val="00366263"/>
    <w:rsid w:val="003708A6"/>
    <w:rsid w:val="00370DE2"/>
    <w:rsid w:val="00371BFA"/>
    <w:rsid w:val="003769A7"/>
    <w:rsid w:val="00380612"/>
    <w:rsid w:val="00380DB7"/>
    <w:rsid w:val="00392488"/>
    <w:rsid w:val="00392952"/>
    <w:rsid w:val="00392C73"/>
    <w:rsid w:val="003955F3"/>
    <w:rsid w:val="00395931"/>
    <w:rsid w:val="00395FA2"/>
    <w:rsid w:val="003A2DC4"/>
    <w:rsid w:val="003A323F"/>
    <w:rsid w:val="003B0991"/>
    <w:rsid w:val="003B7731"/>
    <w:rsid w:val="003C06D1"/>
    <w:rsid w:val="003C3812"/>
    <w:rsid w:val="003C5360"/>
    <w:rsid w:val="003C551C"/>
    <w:rsid w:val="003D0267"/>
    <w:rsid w:val="003D0F11"/>
    <w:rsid w:val="003D1F52"/>
    <w:rsid w:val="003D27EC"/>
    <w:rsid w:val="003E49A2"/>
    <w:rsid w:val="003E6205"/>
    <w:rsid w:val="003F00EA"/>
    <w:rsid w:val="003F0AD0"/>
    <w:rsid w:val="003F2376"/>
    <w:rsid w:val="003F253C"/>
    <w:rsid w:val="003F4108"/>
    <w:rsid w:val="003F4116"/>
    <w:rsid w:val="003F5238"/>
    <w:rsid w:val="003F7552"/>
    <w:rsid w:val="00401BD4"/>
    <w:rsid w:val="0040653B"/>
    <w:rsid w:val="004078FC"/>
    <w:rsid w:val="00415871"/>
    <w:rsid w:val="004172D7"/>
    <w:rsid w:val="004207D4"/>
    <w:rsid w:val="00422456"/>
    <w:rsid w:val="004247C0"/>
    <w:rsid w:val="004374F2"/>
    <w:rsid w:val="00447823"/>
    <w:rsid w:val="004520A9"/>
    <w:rsid w:val="00453F2A"/>
    <w:rsid w:val="00455D22"/>
    <w:rsid w:val="00457CD8"/>
    <w:rsid w:val="00461138"/>
    <w:rsid w:val="004618C4"/>
    <w:rsid w:val="00472E52"/>
    <w:rsid w:val="00486883"/>
    <w:rsid w:val="00486A86"/>
    <w:rsid w:val="00487827"/>
    <w:rsid w:val="00491E24"/>
    <w:rsid w:val="004954E2"/>
    <w:rsid w:val="004A1DD4"/>
    <w:rsid w:val="004A3795"/>
    <w:rsid w:val="004B57ED"/>
    <w:rsid w:val="004C392D"/>
    <w:rsid w:val="004C4CB7"/>
    <w:rsid w:val="004C519A"/>
    <w:rsid w:val="004D079D"/>
    <w:rsid w:val="004D3086"/>
    <w:rsid w:val="004D377D"/>
    <w:rsid w:val="004D39D9"/>
    <w:rsid w:val="004D5012"/>
    <w:rsid w:val="004D5A0D"/>
    <w:rsid w:val="004D79B9"/>
    <w:rsid w:val="004E0878"/>
    <w:rsid w:val="004E09E6"/>
    <w:rsid w:val="004E1B35"/>
    <w:rsid w:val="004F0A49"/>
    <w:rsid w:val="004F4BF8"/>
    <w:rsid w:val="004F5B3F"/>
    <w:rsid w:val="004F6FDF"/>
    <w:rsid w:val="0050185C"/>
    <w:rsid w:val="00503481"/>
    <w:rsid w:val="00504349"/>
    <w:rsid w:val="00504EFB"/>
    <w:rsid w:val="00505819"/>
    <w:rsid w:val="00507A02"/>
    <w:rsid w:val="00510510"/>
    <w:rsid w:val="00511C53"/>
    <w:rsid w:val="00512555"/>
    <w:rsid w:val="00514B31"/>
    <w:rsid w:val="0051570D"/>
    <w:rsid w:val="0051619C"/>
    <w:rsid w:val="005209E3"/>
    <w:rsid w:val="005245B5"/>
    <w:rsid w:val="005248C6"/>
    <w:rsid w:val="005255AD"/>
    <w:rsid w:val="00527ACC"/>
    <w:rsid w:val="005308BD"/>
    <w:rsid w:val="0053329E"/>
    <w:rsid w:val="00535F22"/>
    <w:rsid w:val="0054048F"/>
    <w:rsid w:val="00541B63"/>
    <w:rsid w:val="005437E7"/>
    <w:rsid w:val="005438BE"/>
    <w:rsid w:val="00544B77"/>
    <w:rsid w:val="00550288"/>
    <w:rsid w:val="00553C5C"/>
    <w:rsid w:val="00556798"/>
    <w:rsid w:val="005576A8"/>
    <w:rsid w:val="00560368"/>
    <w:rsid w:val="00563359"/>
    <w:rsid w:val="00564F2C"/>
    <w:rsid w:val="00570E63"/>
    <w:rsid w:val="00574F5A"/>
    <w:rsid w:val="00576F75"/>
    <w:rsid w:val="0058366C"/>
    <w:rsid w:val="0058500C"/>
    <w:rsid w:val="00590653"/>
    <w:rsid w:val="00594120"/>
    <w:rsid w:val="0059616F"/>
    <w:rsid w:val="005A01AD"/>
    <w:rsid w:val="005A12A7"/>
    <w:rsid w:val="005A1AF7"/>
    <w:rsid w:val="005A2480"/>
    <w:rsid w:val="005A601F"/>
    <w:rsid w:val="005C1FA5"/>
    <w:rsid w:val="005C4D15"/>
    <w:rsid w:val="005C66E9"/>
    <w:rsid w:val="005D14DA"/>
    <w:rsid w:val="005D48C3"/>
    <w:rsid w:val="005D5E38"/>
    <w:rsid w:val="005E1EDD"/>
    <w:rsid w:val="005E7BB1"/>
    <w:rsid w:val="005F1AFA"/>
    <w:rsid w:val="005F2E05"/>
    <w:rsid w:val="005F40B1"/>
    <w:rsid w:val="005F49D3"/>
    <w:rsid w:val="005F7C52"/>
    <w:rsid w:val="00610BA2"/>
    <w:rsid w:val="00615F6C"/>
    <w:rsid w:val="006217F5"/>
    <w:rsid w:val="00621EA9"/>
    <w:rsid w:val="00624EC2"/>
    <w:rsid w:val="00626A1F"/>
    <w:rsid w:val="0062721A"/>
    <w:rsid w:val="00632438"/>
    <w:rsid w:val="00641154"/>
    <w:rsid w:val="00643CDC"/>
    <w:rsid w:val="00645026"/>
    <w:rsid w:val="00650313"/>
    <w:rsid w:val="0065286D"/>
    <w:rsid w:val="00654537"/>
    <w:rsid w:val="006545C9"/>
    <w:rsid w:val="006559E8"/>
    <w:rsid w:val="00657AFA"/>
    <w:rsid w:val="00663470"/>
    <w:rsid w:val="00667F73"/>
    <w:rsid w:val="00671B2A"/>
    <w:rsid w:val="0067749A"/>
    <w:rsid w:val="00680255"/>
    <w:rsid w:val="00681F5B"/>
    <w:rsid w:val="0068325C"/>
    <w:rsid w:val="006844AB"/>
    <w:rsid w:val="00693E7D"/>
    <w:rsid w:val="00695FB7"/>
    <w:rsid w:val="006974B3"/>
    <w:rsid w:val="006A0245"/>
    <w:rsid w:val="006A0AA8"/>
    <w:rsid w:val="006A4807"/>
    <w:rsid w:val="006A56E1"/>
    <w:rsid w:val="006A775D"/>
    <w:rsid w:val="006B2843"/>
    <w:rsid w:val="006C2332"/>
    <w:rsid w:val="006C3132"/>
    <w:rsid w:val="006C7DBE"/>
    <w:rsid w:val="006D0575"/>
    <w:rsid w:val="006D1BEE"/>
    <w:rsid w:val="006D2792"/>
    <w:rsid w:val="006D3E72"/>
    <w:rsid w:val="006D6997"/>
    <w:rsid w:val="006D7BFD"/>
    <w:rsid w:val="006E102D"/>
    <w:rsid w:val="006E7D03"/>
    <w:rsid w:val="006F00A8"/>
    <w:rsid w:val="006F022A"/>
    <w:rsid w:val="006F285A"/>
    <w:rsid w:val="00701113"/>
    <w:rsid w:val="00711BD2"/>
    <w:rsid w:val="00711FF7"/>
    <w:rsid w:val="00723BD5"/>
    <w:rsid w:val="00724970"/>
    <w:rsid w:val="0073037B"/>
    <w:rsid w:val="00731CFA"/>
    <w:rsid w:val="00731FA6"/>
    <w:rsid w:val="00737B8E"/>
    <w:rsid w:val="00740D9A"/>
    <w:rsid w:val="00744C66"/>
    <w:rsid w:val="007458D7"/>
    <w:rsid w:val="00745C5E"/>
    <w:rsid w:val="007520B6"/>
    <w:rsid w:val="007520CE"/>
    <w:rsid w:val="00754EA3"/>
    <w:rsid w:val="00765A3B"/>
    <w:rsid w:val="007668F0"/>
    <w:rsid w:val="00766D0B"/>
    <w:rsid w:val="00767EFA"/>
    <w:rsid w:val="0077011D"/>
    <w:rsid w:val="0078223D"/>
    <w:rsid w:val="00794AAF"/>
    <w:rsid w:val="00794E6D"/>
    <w:rsid w:val="007965C0"/>
    <w:rsid w:val="0079712E"/>
    <w:rsid w:val="0079751F"/>
    <w:rsid w:val="007A18A2"/>
    <w:rsid w:val="007A3654"/>
    <w:rsid w:val="007A7D2E"/>
    <w:rsid w:val="007B1550"/>
    <w:rsid w:val="007B2073"/>
    <w:rsid w:val="007B26FE"/>
    <w:rsid w:val="007B2779"/>
    <w:rsid w:val="007B35B2"/>
    <w:rsid w:val="007B4D1C"/>
    <w:rsid w:val="007B61E8"/>
    <w:rsid w:val="007B6F14"/>
    <w:rsid w:val="007B72F3"/>
    <w:rsid w:val="007B7396"/>
    <w:rsid w:val="007C3A99"/>
    <w:rsid w:val="007C6AFB"/>
    <w:rsid w:val="007D097E"/>
    <w:rsid w:val="007D267A"/>
    <w:rsid w:val="007D5AB9"/>
    <w:rsid w:val="007D7F3D"/>
    <w:rsid w:val="007E10DD"/>
    <w:rsid w:val="007E12D2"/>
    <w:rsid w:val="007E1CBE"/>
    <w:rsid w:val="007E2D7D"/>
    <w:rsid w:val="007E3C41"/>
    <w:rsid w:val="007E4508"/>
    <w:rsid w:val="007E67DA"/>
    <w:rsid w:val="007F0E7E"/>
    <w:rsid w:val="007F1FDC"/>
    <w:rsid w:val="007F36EC"/>
    <w:rsid w:val="007F3F8C"/>
    <w:rsid w:val="007F6B42"/>
    <w:rsid w:val="007F7108"/>
    <w:rsid w:val="008064A0"/>
    <w:rsid w:val="008073C9"/>
    <w:rsid w:val="00812A17"/>
    <w:rsid w:val="00815EFA"/>
    <w:rsid w:val="00817FEB"/>
    <w:rsid w:val="0082164A"/>
    <w:rsid w:val="00822BC4"/>
    <w:rsid w:val="0082781E"/>
    <w:rsid w:val="00832D8D"/>
    <w:rsid w:val="00837435"/>
    <w:rsid w:val="008421B6"/>
    <w:rsid w:val="00850C30"/>
    <w:rsid w:val="008518AF"/>
    <w:rsid w:val="008532CF"/>
    <w:rsid w:val="008546C9"/>
    <w:rsid w:val="00855F85"/>
    <w:rsid w:val="00857D52"/>
    <w:rsid w:val="00863D0D"/>
    <w:rsid w:val="008666E7"/>
    <w:rsid w:val="00867DCF"/>
    <w:rsid w:val="00872E3B"/>
    <w:rsid w:val="00875C63"/>
    <w:rsid w:val="00876A49"/>
    <w:rsid w:val="008804C9"/>
    <w:rsid w:val="00887BE0"/>
    <w:rsid w:val="008904F9"/>
    <w:rsid w:val="008946DD"/>
    <w:rsid w:val="00895BC5"/>
    <w:rsid w:val="008971E5"/>
    <w:rsid w:val="008A0216"/>
    <w:rsid w:val="008A163B"/>
    <w:rsid w:val="008A21EC"/>
    <w:rsid w:val="008A2932"/>
    <w:rsid w:val="008B4786"/>
    <w:rsid w:val="008C19A9"/>
    <w:rsid w:val="008C368A"/>
    <w:rsid w:val="008C6B5D"/>
    <w:rsid w:val="008D18D6"/>
    <w:rsid w:val="008D37EC"/>
    <w:rsid w:val="008D6390"/>
    <w:rsid w:val="008E0D96"/>
    <w:rsid w:val="008E2EBA"/>
    <w:rsid w:val="008E3261"/>
    <w:rsid w:val="008E4125"/>
    <w:rsid w:val="008E68A3"/>
    <w:rsid w:val="008F14BF"/>
    <w:rsid w:val="008F2588"/>
    <w:rsid w:val="008F2717"/>
    <w:rsid w:val="00903316"/>
    <w:rsid w:val="0090625F"/>
    <w:rsid w:val="00906A71"/>
    <w:rsid w:val="00911099"/>
    <w:rsid w:val="00914574"/>
    <w:rsid w:val="00914657"/>
    <w:rsid w:val="0092219F"/>
    <w:rsid w:val="00923697"/>
    <w:rsid w:val="0092378C"/>
    <w:rsid w:val="00927D95"/>
    <w:rsid w:val="009300A8"/>
    <w:rsid w:val="009336EA"/>
    <w:rsid w:val="00933724"/>
    <w:rsid w:val="00934390"/>
    <w:rsid w:val="009419EC"/>
    <w:rsid w:val="00942D63"/>
    <w:rsid w:val="00956E94"/>
    <w:rsid w:val="00957A4F"/>
    <w:rsid w:val="00957B9F"/>
    <w:rsid w:val="009603C4"/>
    <w:rsid w:val="00963A14"/>
    <w:rsid w:val="009665DA"/>
    <w:rsid w:val="00981288"/>
    <w:rsid w:val="0098190B"/>
    <w:rsid w:val="00996D58"/>
    <w:rsid w:val="009A3A90"/>
    <w:rsid w:val="009A6F02"/>
    <w:rsid w:val="009B1E16"/>
    <w:rsid w:val="009B24BA"/>
    <w:rsid w:val="009B4B87"/>
    <w:rsid w:val="009B637B"/>
    <w:rsid w:val="009B64FF"/>
    <w:rsid w:val="009B6555"/>
    <w:rsid w:val="009B6E56"/>
    <w:rsid w:val="009D2949"/>
    <w:rsid w:val="009D35AA"/>
    <w:rsid w:val="009D453F"/>
    <w:rsid w:val="009D6AFA"/>
    <w:rsid w:val="009D6FA9"/>
    <w:rsid w:val="009E7765"/>
    <w:rsid w:val="009F4874"/>
    <w:rsid w:val="009F4F04"/>
    <w:rsid w:val="00A02043"/>
    <w:rsid w:val="00A030B1"/>
    <w:rsid w:val="00A14B86"/>
    <w:rsid w:val="00A15D4B"/>
    <w:rsid w:val="00A20861"/>
    <w:rsid w:val="00A26151"/>
    <w:rsid w:val="00A30181"/>
    <w:rsid w:val="00A31330"/>
    <w:rsid w:val="00A343A9"/>
    <w:rsid w:val="00A35625"/>
    <w:rsid w:val="00A41F6C"/>
    <w:rsid w:val="00A43C51"/>
    <w:rsid w:val="00A4409E"/>
    <w:rsid w:val="00A450AF"/>
    <w:rsid w:val="00A475D0"/>
    <w:rsid w:val="00A54C35"/>
    <w:rsid w:val="00A56E21"/>
    <w:rsid w:val="00A57204"/>
    <w:rsid w:val="00A57CD7"/>
    <w:rsid w:val="00A60BA9"/>
    <w:rsid w:val="00A642E9"/>
    <w:rsid w:val="00A71163"/>
    <w:rsid w:val="00A752B6"/>
    <w:rsid w:val="00A77082"/>
    <w:rsid w:val="00A771FE"/>
    <w:rsid w:val="00A77826"/>
    <w:rsid w:val="00A80EDA"/>
    <w:rsid w:val="00A86A58"/>
    <w:rsid w:val="00A86DF3"/>
    <w:rsid w:val="00A87F63"/>
    <w:rsid w:val="00A9047B"/>
    <w:rsid w:val="00A90AB7"/>
    <w:rsid w:val="00A92EEE"/>
    <w:rsid w:val="00A9564F"/>
    <w:rsid w:val="00AA1DBF"/>
    <w:rsid w:val="00AA429B"/>
    <w:rsid w:val="00AA5FBC"/>
    <w:rsid w:val="00AC1547"/>
    <w:rsid w:val="00AC48EE"/>
    <w:rsid w:val="00AC5E2B"/>
    <w:rsid w:val="00AD0059"/>
    <w:rsid w:val="00AD02F2"/>
    <w:rsid w:val="00AD0C77"/>
    <w:rsid w:val="00AD2F5C"/>
    <w:rsid w:val="00AE13D2"/>
    <w:rsid w:val="00AE3365"/>
    <w:rsid w:val="00AE6E0C"/>
    <w:rsid w:val="00AF2445"/>
    <w:rsid w:val="00AF74D0"/>
    <w:rsid w:val="00B0528C"/>
    <w:rsid w:val="00B15681"/>
    <w:rsid w:val="00B16B7A"/>
    <w:rsid w:val="00B2690A"/>
    <w:rsid w:val="00B31BED"/>
    <w:rsid w:val="00B33B68"/>
    <w:rsid w:val="00B420A7"/>
    <w:rsid w:val="00B53AC3"/>
    <w:rsid w:val="00B53B5C"/>
    <w:rsid w:val="00B53C71"/>
    <w:rsid w:val="00B56AD8"/>
    <w:rsid w:val="00B56EE1"/>
    <w:rsid w:val="00B601F4"/>
    <w:rsid w:val="00B60953"/>
    <w:rsid w:val="00B632B3"/>
    <w:rsid w:val="00B64490"/>
    <w:rsid w:val="00B72DF4"/>
    <w:rsid w:val="00B74804"/>
    <w:rsid w:val="00B7679F"/>
    <w:rsid w:val="00B80270"/>
    <w:rsid w:val="00B8433F"/>
    <w:rsid w:val="00B847FF"/>
    <w:rsid w:val="00B858E7"/>
    <w:rsid w:val="00B87ECA"/>
    <w:rsid w:val="00B91541"/>
    <w:rsid w:val="00B9697D"/>
    <w:rsid w:val="00BA63C7"/>
    <w:rsid w:val="00BB474C"/>
    <w:rsid w:val="00BC2262"/>
    <w:rsid w:val="00BD2B6C"/>
    <w:rsid w:val="00BD3E8A"/>
    <w:rsid w:val="00BD6AED"/>
    <w:rsid w:val="00BD6F13"/>
    <w:rsid w:val="00BE30F9"/>
    <w:rsid w:val="00BE3ECE"/>
    <w:rsid w:val="00BE6098"/>
    <w:rsid w:val="00BF0E91"/>
    <w:rsid w:val="00BF366C"/>
    <w:rsid w:val="00BF5A09"/>
    <w:rsid w:val="00C01CCD"/>
    <w:rsid w:val="00C03FCF"/>
    <w:rsid w:val="00C04797"/>
    <w:rsid w:val="00C07B91"/>
    <w:rsid w:val="00C10184"/>
    <w:rsid w:val="00C11D38"/>
    <w:rsid w:val="00C12287"/>
    <w:rsid w:val="00C146D1"/>
    <w:rsid w:val="00C173F4"/>
    <w:rsid w:val="00C24A8A"/>
    <w:rsid w:val="00C24F0E"/>
    <w:rsid w:val="00C27A45"/>
    <w:rsid w:val="00C30A52"/>
    <w:rsid w:val="00C34627"/>
    <w:rsid w:val="00C34A64"/>
    <w:rsid w:val="00C35A73"/>
    <w:rsid w:val="00C36DE1"/>
    <w:rsid w:val="00C37319"/>
    <w:rsid w:val="00C444DA"/>
    <w:rsid w:val="00C50C7A"/>
    <w:rsid w:val="00C573E2"/>
    <w:rsid w:val="00C6196C"/>
    <w:rsid w:val="00C62433"/>
    <w:rsid w:val="00C63CC6"/>
    <w:rsid w:val="00C65569"/>
    <w:rsid w:val="00C671F4"/>
    <w:rsid w:val="00C74BF5"/>
    <w:rsid w:val="00C77FBF"/>
    <w:rsid w:val="00C80680"/>
    <w:rsid w:val="00C86581"/>
    <w:rsid w:val="00C86BAF"/>
    <w:rsid w:val="00C86EBB"/>
    <w:rsid w:val="00C8713B"/>
    <w:rsid w:val="00C877DA"/>
    <w:rsid w:val="00C90430"/>
    <w:rsid w:val="00C93619"/>
    <w:rsid w:val="00C95031"/>
    <w:rsid w:val="00CA2DE8"/>
    <w:rsid w:val="00CB4F87"/>
    <w:rsid w:val="00CB60C2"/>
    <w:rsid w:val="00CC1110"/>
    <w:rsid w:val="00CC1AC1"/>
    <w:rsid w:val="00CC6D6D"/>
    <w:rsid w:val="00CD0CCE"/>
    <w:rsid w:val="00CD0D4E"/>
    <w:rsid w:val="00CE0D11"/>
    <w:rsid w:val="00CE162A"/>
    <w:rsid w:val="00CE4472"/>
    <w:rsid w:val="00CE56F5"/>
    <w:rsid w:val="00CF13DC"/>
    <w:rsid w:val="00CF657B"/>
    <w:rsid w:val="00D04FA7"/>
    <w:rsid w:val="00D068F0"/>
    <w:rsid w:val="00D104CE"/>
    <w:rsid w:val="00D11A75"/>
    <w:rsid w:val="00D17158"/>
    <w:rsid w:val="00D200BF"/>
    <w:rsid w:val="00D24BA2"/>
    <w:rsid w:val="00D32B7F"/>
    <w:rsid w:val="00D32D95"/>
    <w:rsid w:val="00D34BA0"/>
    <w:rsid w:val="00D469AD"/>
    <w:rsid w:val="00D53373"/>
    <w:rsid w:val="00D5435F"/>
    <w:rsid w:val="00D621A4"/>
    <w:rsid w:val="00D6338D"/>
    <w:rsid w:val="00D66E03"/>
    <w:rsid w:val="00D726BA"/>
    <w:rsid w:val="00D72CE5"/>
    <w:rsid w:val="00D802D8"/>
    <w:rsid w:val="00D81B9C"/>
    <w:rsid w:val="00D83D80"/>
    <w:rsid w:val="00D86D99"/>
    <w:rsid w:val="00D91CE6"/>
    <w:rsid w:val="00D92DA1"/>
    <w:rsid w:val="00D945D4"/>
    <w:rsid w:val="00DB226B"/>
    <w:rsid w:val="00DB40D8"/>
    <w:rsid w:val="00DC0C05"/>
    <w:rsid w:val="00DC2491"/>
    <w:rsid w:val="00DC2536"/>
    <w:rsid w:val="00DC31A8"/>
    <w:rsid w:val="00DC4AA1"/>
    <w:rsid w:val="00DC56A9"/>
    <w:rsid w:val="00DC70D9"/>
    <w:rsid w:val="00DD038A"/>
    <w:rsid w:val="00DD44F6"/>
    <w:rsid w:val="00DD4F9C"/>
    <w:rsid w:val="00DE1F57"/>
    <w:rsid w:val="00DE292B"/>
    <w:rsid w:val="00DE2A2C"/>
    <w:rsid w:val="00DE40D0"/>
    <w:rsid w:val="00DE6B36"/>
    <w:rsid w:val="00DF02F1"/>
    <w:rsid w:val="00DF0CB8"/>
    <w:rsid w:val="00DF17A4"/>
    <w:rsid w:val="00DF68CA"/>
    <w:rsid w:val="00E064FF"/>
    <w:rsid w:val="00E07268"/>
    <w:rsid w:val="00E113A8"/>
    <w:rsid w:val="00E15C79"/>
    <w:rsid w:val="00E15DD6"/>
    <w:rsid w:val="00E17A1F"/>
    <w:rsid w:val="00E21EB2"/>
    <w:rsid w:val="00E248CB"/>
    <w:rsid w:val="00E25FA6"/>
    <w:rsid w:val="00E265CE"/>
    <w:rsid w:val="00E26CE3"/>
    <w:rsid w:val="00E32BC0"/>
    <w:rsid w:val="00E40FC9"/>
    <w:rsid w:val="00E42B94"/>
    <w:rsid w:val="00E43960"/>
    <w:rsid w:val="00E43F98"/>
    <w:rsid w:val="00E44E03"/>
    <w:rsid w:val="00E45268"/>
    <w:rsid w:val="00E50233"/>
    <w:rsid w:val="00E5065E"/>
    <w:rsid w:val="00E50BA1"/>
    <w:rsid w:val="00E54A33"/>
    <w:rsid w:val="00E55790"/>
    <w:rsid w:val="00E55A27"/>
    <w:rsid w:val="00E619A2"/>
    <w:rsid w:val="00E62A9E"/>
    <w:rsid w:val="00E660CB"/>
    <w:rsid w:val="00E76387"/>
    <w:rsid w:val="00E77B49"/>
    <w:rsid w:val="00E805CE"/>
    <w:rsid w:val="00E814E1"/>
    <w:rsid w:val="00E84C44"/>
    <w:rsid w:val="00E85DC6"/>
    <w:rsid w:val="00E878CB"/>
    <w:rsid w:val="00EA1CCC"/>
    <w:rsid w:val="00EA3D12"/>
    <w:rsid w:val="00EA4C4F"/>
    <w:rsid w:val="00EA55C9"/>
    <w:rsid w:val="00EA60C2"/>
    <w:rsid w:val="00EA61F0"/>
    <w:rsid w:val="00EA6F39"/>
    <w:rsid w:val="00EB292E"/>
    <w:rsid w:val="00EC05CC"/>
    <w:rsid w:val="00EC474A"/>
    <w:rsid w:val="00EC4F0B"/>
    <w:rsid w:val="00EC794D"/>
    <w:rsid w:val="00EC7D0A"/>
    <w:rsid w:val="00ED0B71"/>
    <w:rsid w:val="00ED2534"/>
    <w:rsid w:val="00ED4109"/>
    <w:rsid w:val="00ED4356"/>
    <w:rsid w:val="00EE739C"/>
    <w:rsid w:val="00EF0B62"/>
    <w:rsid w:val="00EF0C13"/>
    <w:rsid w:val="00EF12F9"/>
    <w:rsid w:val="00EF2DC3"/>
    <w:rsid w:val="00EF3609"/>
    <w:rsid w:val="00EF653D"/>
    <w:rsid w:val="00EF78E1"/>
    <w:rsid w:val="00EF7E50"/>
    <w:rsid w:val="00F04C8D"/>
    <w:rsid w:val="00F04DB1"/>
    <w:rsid w:val="00F05158"/>
    <w:rsid w:val="00F0520E"/>
    <w:rsid w:val="00F07BB4"/>
    <w:rsid w:val="00F122D5"/>
    <w:rsid w:val="00F146EE"/>
    <w:rsid w:val="00F16CEA"/>
    <w:rsid w:val="00F2049D"/>
    <w:rsid w:val="00F22B87"/>
    <w:rsid w:val="00F23DEA"/>
    <w:rsid w:val="00F27562"/>
    <w:rsid w:val="00F31C44"/>
    <w:rsid w:val="00F32977"/>
    <w:rsid w:val="00F349D6"/>
    <w:rsid w:val="00F36625"/>
    <w:rsid w:val="00F44EA7"/>
    <w:rsid w:val="00F45DA3"/>
    <w:rsid w:val="00F50E19"/>
    <w:rsid w:val="00F51064"/>
    <w:rsid w:val="00F51931"/>
    <w:rsid w:val="00F5351E"/>
    <w:rsid w:val="00F54500"/>
    <w:rsid w:val="00F55700"/>
    <w:rsid w:val="00F57929"/>
    <w:rsid w:val="00F654AA"/>
    <w:rsid w:val="00F74E81"/>
    <w:rsid w:val="00F7581C"/>
    <w:rsid w:val="00F75A8A"/>
    <w:rsid w:val="00F75E12"/>
    <w:rsid w:val="00F84DBF"/>
    <w:rsid w:val="00F86777"/>
    <w:rsid w:val="00F906D6"/>
    <w:rsid w:val="00F90FCF"/>
    <w:rsid w:val="00F9107B"/>
    <w:rsid w:val="00F9212D"/>
    <w:rsid w:val="00F968EC"/>
    <w:rsid w:val="00F96CAD"/>
    <w:rsid w:val="00F97519"/>
    <w:rsid w:val="00FA2735"/>
    <w:rsid w:val="00FD6044"/>
    <w:rsid w:val="00FE05D4"/>
    <w:rsid w:val="00FE1D43"/>
    <w:rsid w:val="00FE4343"/>
    <w:rsid w:val="00FF0699"/>
    <w:rsid w:val="00FF4132"/>
    <w:rsid w:val="00FF554E"/>
    <w:rsid w:val="00FF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F768"/>
  <w15:chartTrackingRefBased/>
  <w15:docId w15:val="{04804616-0F3A-4065-A9DC-9C513E79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490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C23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6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64F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F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F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F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F2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0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91A18-5192-4A1F-ABD1-E92148EEF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 lajom</dc:creator>
  <cp:keywords/>
  <dc:description/>
  <cp:lastModifiedBy>Manolito Diaz</cp:lastModifiedBy>
  <cp:revision>19</cp:revision>
  <cp:lastPrinted>2023-09-22T00:49:00Z</cp:lastPrinted>
  <dcterms:created xsi:type="dcterms:W3CDTF">2023-09-11T08:15:00Z</dcterms:created>
  <dcterms:modified xsi:type="dcterms:W3CDTF">2023-09-22T00:50:00Z</dcterms:modified>
</cp:coreProperties>
</file>
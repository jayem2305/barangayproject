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9C51" w14:textId="33093B29" w:rsidR="009E7765" w:rsidRPr="00CF13DC" w:rsidRDefault="001C06CA" w:rsidP="00564F2C">
      <w:pPr>
        <w:ind w:left="720"/>
        <w:jc w:val="center"/>
      </w:pPr>
      <w:del w:id="0" w:author="Manolito Diaz" w:date="2023-07-10T13:53:00Z">
        <w:r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24960" behindDoc="1" locked="0" layoutInCell="1" allowOverlap="1" wp14:anchorId="56489566" wp14:editId="6E623284">
                  <wp:simplePos x="0" y="0"/>
                  <wp:positionH relativeFrom="column">
                    <wp:posOffset>5414397</wp:posOffset>
                  </wp:positionH>
                  <wp:positionV relativeFrom="paragraph">
                    <wp:posOffset>-77995</wp:posOffset>
                  </wp:positionV>
                  <wp:extent cx="809625" cy="1041400"/>
                  <wp:effectExtent l="0" t="0" r="9525" b="6350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09625" cy="10414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CF62828" id="Rectangle 16" o:spid="_x0000_s1026" style="position:absolute;margin-left:426.35pt;margin-top:-6.15pt;width:63.75pt;height:82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" stroked="f" strokeweight="1pt">
                  <v:fill r:id="rId7" o:title="" recolor="t" rotate="t" type="frame"/>
                </v:rect>
              </w:pict>
            </mc:Fallback>
          </mc:AlternateContent>
        </w:r>
        <w:r w:rsidR="00103C7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829760" behindDoc="0" locked="0" layoutInCell="1" allowOverlap="1" wp14:anchorId="1632EAC0" wp14:editId="2B923B76">
                  <wp:simplePos x="0" y="0"/>
                  <wp:positionH relativeFrom="column">
                    <wp:posOffset>4979035</wp:posOffset>
                  </wp:positionH>
                  <wp:positionV relativeFrom="paragraph">
                    <wp:posOffset>4870423</wp:posOffset>
                  </wp:positionV>
                  <wp:extent cx="301625" cy="241300"/>
                  <wp:effectExtent l="0" t="0" r="22225" b="25400"/>
                  <wp:wrapNone/>
                  <wp:docPr id="10" name="Rectangle: Rounded Corners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7EB34591" id="Rectangle: Rounded Corners 10" o:spid="_x0000_s1026" style="position:absolute;margin-left:392.05pt;margin-top:383.5pt;width:23.75pt;height:19pt;z-index:25182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" filled="f" strokecolor="#1f3763 [1604]" strokeweight="1pt">
                  <v:stroke joinstyle="miter"/>
                </v:roundrect>
              </w:pict>
            </mc:Fallback>
          </mc:AlternateContent>
        </w:r>
        <w:r w:rsidR="00103C7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40672" behindDoc="0" locked="0" layoutInCell="1" allowOverlap="1" wp14:anchorId="7375F20D" wp14:editId="1A5F5E7D">
                  <wp:simplePos x="0" y="0"/>
                  <wp:positionH relativeFrom="column">
                    <wp:posOffset>4976495</wp:posOffset>
                  </wp:positionH>
                  <wp:positionV relativeFrom="paragraph">
                    <wp:posOffset>4430368</wp:posOffset>
                  </wp:positionV>
                  <wp:extent cx="301625" cy="241300"/>
                  <wp:effectExtent l="0" t="0" r="22225" b="25400"/>
                  <wp:wrapNone/>
                  <wp:docPr id="18" name="Rectangle: Rounded Corners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0023CD4C" id="Rectangle: Rounded Corners 18" o:spid="_x0000_s1026" style="position:absolute;margin-left:391.85pt;margin-top:348.85pt;width:23.75pt;height:19pt;z-index:25174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" filled="f" strokecolor="#1f3763 [1604]" strokeweight="1pt">
                  <v:stroke joinstyle="miter"/>
                </v:roundrect>
              </w:pict>
            </mc:Fallback>
          </mc:AlternateContent>
        </w:r>
        <w:r w:rsidR="00103C7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15072" behindDoc="0" locked="0" layoutInCell="1" allowOverlap="1" wp14:anchorId="4E9D2969" wp14:editId="2A374C03">
                  <wp:simplePos x="0" y="0"/>
                  <wp:positionH relativeFrom="column">
                    <wp:posOffset>4976495</wp:posOffset>
                  </wp:positionH>
                  <wp:positionV relativeFrom="paragraph">
                    <wp:posOffset>3990975</wp:posOffset>
                  </wp:positionV>
                  <wp:extent cx="301925" cy="241539"/>
                  <wp:effectExtent l="0" t="0" r="22225" b="25400"/>
                  <wp:wrapNone/>
                  <wp:docPr id="17" name="Rectangle: Rounded Corners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00739E6C" id="Rectangle: Rounded Corners 17" o:spid="_x0000_s1026" style="position:absolute;margin-left:391.85pt;margin-top:314.25pt;width:23.75pt;height:19pt;z-index:25171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" filled="f" strokecolor="#1f3763 [1604]" strokeweight="1pt">
                  <v:stroke joinstyle="miter"/>
                </v:roundrect>
              </w:pict>
            </mc:Fallback>
          </mc:AlternateContent>
        </w:r>
        <w:r w:rsidR="00103C7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96992" behindDoc="0" locked="0" layoutInCell="1" allowOverlap="1" wp14:anchorId="0DED4128" wp14:editId="3DEF4E1F">
                  <wp:simplePos x="0" y="0"/>
                  <wp:positionH relativeFrom="column">
                    <wp:posOffset>4978400</wp:posOffset>
                  </wp:positionH>
                  <wp:positionV relativeFrom="paragraph">
                    <wp:posOffset>3549236</wp:posOffset>
                  </wp:positionV>
                  <wp:extent cx="301625" cy="241300"/>
                  <wp:effectExtent l="0" t="0" r="22225" b="25400"/>
                  <wp:wrapNone/>
                  <wp:docPr id="19" name="Rectangle: Rounded Corners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625" cy="2413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68C70EA6" id="Rectangle: Rounded Corners 19" o:spid="_x0000_s1026" style="position:absolute;margin-left:392pt;margin-top:279.45pt;width:23.75pt;height:19pt;z-index:25179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" filled="f" strokecolor="#1f3763 [1604]" strokeweight="1pt">
                  <v:stroke joinstyle="miter"/>
                </v:roundrect>
              </w:pict>
            </mc:Fallback>
          </mc:AlternateContent>
        </w:r>
        <w:r w:rsidR="00103C7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92192" behindDoc="0" locked="0" layoutInCell="1" allowOverlap="1" wp14:anchorId="07935018" wp14:editId="74A22CEB">
                  <wp:simplePos x="0" y="0"/>
                  <wp:positionH relativeFrom="column">
                    <wp:posOffset>3005151</wp:posOffset>
                  </wp:positionH>
                  <wp:positionV relativeFrom="paragraph">
                    <wp:posOffset>4871913</wp:posOffset>
                  </wp:positionV>
                  <wp:extent cx="301925" cy="241539"/>
                  <wp:effectExtent l="0" t="0" r="22225" b="25400"/>
                  <wp:wrapNone/>
                  <wp:docPr id="13" name="Rectangle: Rounded Corners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oundrect w14:anchorId="153EF0AA" id="Rectangle: Rounded Corners 13" o:spid="_x0000_s1026" style="position:absolute;margin-left:236.65pt;margin-top:383.6pt;width:23.75pt;height:19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" filled="f" strokecolor="#1f3763 [1604]" strokeweight="1pt">
                  <v:stroke joinstyle="miter"/>
                </v:roundrect>
              </w:pict>
            </mc:Fallback>
          </mc:AlternateContent>
        </w:r>
        <w:r w:rsidR="00103C7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769344" behindDoc="0" locked="0" layoutInCell="1" allowOverlap="1" wp14:anchorId="58A63F9B" wp14:editId="2519C9B7">
                  <wp:simplePos x="0" y="0"/>
                  <wp:positionH relativeFrom="column">
                    <wp:posOffset>3006725</wp:posOffset>
                  </wp:positionH>
                  <wp:positionV relativeFrom="paragraph">
                    <wp:posOffset>4432908</wp:posOffset>
                  </wp:positionV>
                  <wp:extent cx="301925" cy="241539"/>
                  <wp:effectExtent l="0" t="0" r="22225" b="25400"/>
                  <wp:wrapNone/>
                  <wp:docPr id="6" name="Rectangle: Rounded Corners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5F54737E" id="Rectangle: Rounded Corners 6" o:spid="_x0000_s1026" style="position:absolute;margin-left:236.75pt;margin-top:349.05pt;width:23.75pt;height:19pt;z-index:25176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" filled="f" strokecolor="#1f3763 [1604]" strokeweight="1pt">
                  <v:stroke joinstyle="miter"/>
                </v:roundrect>
              </w:pict>
            </mc:Fallback>
          </mc:AlternateContent>
        </w:r>
        <w:r w:rsidR="00103C7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65920" behindDoc="0" locked="0" layoutInCell="1" allowOverlap="1" wp14:anchorId="5EA26945" wp14:editId="1B705185">
                  <wp:simplePos x="0" y="0"/>
                  <wp:positionH relativeFrom="column">
                    <wp:posOffset>2990850</wp:posOffset>
                  </wp:positionH>
                  <wp:positionV relativeFrom="paragraph">
                    <wp:posOffset>3973195</wp:posOffset>
                  </wp:positionV>
                  <wp:extent cx="309880" cy="249555"/>
                  <wp:effectExtent l="0" t="0" r="13970" b="17145"/>
                  <wp:wrapNone/>
                  <wp:docPr id="14" name="Rectangle: Rounded Corners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9880" cy="24955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57B2F4A1" id="Rectangle: Rounded Corners 14" o:spid="_x0000_s1026" style="position:absolute;margin-left:235.5pt;margin-top:312.85pt;width:24.4pt;height:19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" filled="f" strokecolor="#1f3763 [1604]" strokeweight="1pt">
                  <v:stroke joinstyle="miter"/>
                </v:roundrect>
              </w:pict>
            </mc:Fallback>
          </mc:AlternateContent>
        </w:r>
        <w:r w:rsidR="00103C7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825664" behindDoc="0" locked="0" layoutInCell="1" allowOverlap="1" wp14:anchorId="44E14007" wp14:editId="17341EC6">
                  <wp:simplePos x="0" y="0"/>
                  <wp:positionH relativeFrom="column">
                    <wp:posOffset>3008961</wp:posOffset>
                  </wp:positionH>
                  <wp:positionV relativeFrom="paragraph">
                    <wp:posOffset>3546475</wp:posOffset>
                  </wp:positionV>
                  <wp:extent cx="301925" cy="241539"/>
                  <wp:effectExtent l="0" t="0" r="22225" b="25400"/>
                  <wp:wrapNone/>
                  <wp:docPr id="20" name="Rectangle: Rounded Corners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01925" cy="24153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oundrect w14:anchorId="5EF88B7C" id="Rectangle: Rounded Corners 20" o:spid="_x0000_s1026" style="position:absolute;margin-left:236.95pt;margin-top:279.25pt;width:23.75pt;height:19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" filled="f" strokecolor="#1f3763 [1604]" strokeweight="1pt">
                  <v:stroke joinstyle="miter"/>
                </v:roundrect>
              </w:pict>
            </mc:Fallback>
          </mc:AlternateContent>
        </w:r>
        <w:r w:rsidR="00103C7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488768" behindDoc="1" locked="0" layoutInCell="1" allowOverlap="1" wp14:anchorId="23F834C0" wp14:editId="10D15DFA">
                  <wp:simplePos x="0" y="0"/>
                  <wp:positionH relativeFrom="margin">
                    <wp:posOffset>95885</wp:posOffset>
                  </wp:positionH>
                  <wp:positionV relativeFrom="margin">
                    <wp:posOffset>-267335</wp:posOffset>
                  </wp:positionV>
                  <wp:extent cx="7060565" cy="9476105"/>
                  <wp:effectExtent l="0" t="0" r="26035" b="1079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060565" cy="9476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672DF" w14:textId="0FAC3C41" w:rsidR="00461138" w:rsidRDefault="002E59EA" w:rsidP="002E59EA">
                              <w:pPr>
                                <w:ind w:left="3600" w:firstLine="720"/>
                              </w:pPr>
                              <w:r>
                                <w:rPr>
                                  <w:noProof/>
                                </w:rPr>
                                <w:t xml:space="preserve">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D66BDAF" wp14:editId="6D0B5712">
                                    <wp:extent cx="1478832" cy="691458"/>
                                    <wp:effectExtent l="0" t="0" r="7620" b="0"/>
                                    <wp:docPr id="1" name="Picture 1" descr="A logo of a flag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Bagong-Pilipinas-logo.jpg"/>
                                            <pic:cNvPicPr/>
                                          </pic:nvPicPr>
                                          <pic:blipFill rotWithShape="1"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9967" t="6546" r="7702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57399" cy="72819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075FE">
                                <w:rPr>
                                  <w:noProof/>
                                </w:rPr>
                                <w:t xml:space="preserve">                    </w:t>
                              </w:r>
                            </w:p>
                            <w:p w14:paraId="788F84C3" w14:textId="5DE53FF7" w:rsidR="00461138" w:rsidRDefault="002E59EA" w:rsidP="002E59E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  </w:t>
                              </w:r>
                              <w:r w:rsidR="00461138" w:rsidRPr="008E3261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Republic of the Philippines</w:t>
                              </w:r>
                            </w:p>
                            <w:p w14:paraId="62CB7B3F" w14:textId="001FBF84" w:rsidR="00461138" w:rsidRPr="002E59EA" w:rsidRDefault="002E59EA" w:rsidP="002E59EA">
                              <w:pPr>
                                <w:pStyle w:val="NoSpacing"/>
                                <w:jc w:val="center"/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 w:rsidRPr="002E59EA">
                                <w:rPr>
                                  <w:rFonts w:ascii="Arial Narrow" w:hAnsi="Arial Narrow"/>
                                  <w:b/>
                                  <w:bCs/>
                                  <w:sz w:val="28"/>
                                  <w:szCs w:val="28"/>
                                </w:rPr>
                                <w:t>OFFICE OF THE PUNONG BARANGAY</w:t>
                              </w:r>
                            </w:p>
                            <w:p w14:paraId="2B34BF6F" w14:textId="73988A3E" w:rsidR="00461138" w:rsidRDefault="002E59EA" w:rsidP="002E59EA">
                              <w:pPr>
                                <w:pStyle w:val="NoSpacing"/>
                                <w:pBdr>
                                  <w:bottom w:val="double" w:sz="6" w:space="1" w:color="auto"/>
                                </w:pBd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 w:rsidR="00461138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Barangay 781 Zone 85 District V</w:t>
                              </w:r>
                            </w:p>
                            <w:p w14:paraId="2B9695FD" w14:textId="4D7917B5" w:rsidR="00461138" w:rsidRPr="00AC1547" w:rsidRDefault="00461138" w:rsidP="008E326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ab/>
                                <w:t xml:space="preserve">     </w:t>
                              </w:r>
                              <w:r w:rsidRPr="00AC154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  <w:p w14:paraId="619903C0" w14:textId="1E0B42F9" w:rsidR="00461138" w:rsidRPr="002E59EA" w:rsidRDefault="00461138" w:rsidP="002E59EA">
                              <w:pPr>
                                <w:ind w:left="360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2609B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ab/>
                              </w:r>
                              <w:bookmarkStart w:id="1" w:name="_Hlk138702025"/>
                              <w:r w:rsidRPr="00F75A8A"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 xml:space="preserve">BARANGAY  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u w:val="single"/>
                                </w:rPr>
                                <w:t>CERTIFICATE</w:t>
                              </w:r>
                              <w:bookmarkEnd w:id="1"/>
                            </w:p>
                            <w:p w14:paraId="4E59281F" w14:textId="71BF7802" w:rsidR="00461138" w:rsidRPr="009F4874" w:rsidRDefault="00461138" w:rsidP="00271E6B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This is to certify that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2193B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RONNEL A. OTIDA</w:t>
                              </w:r>
                              <w:r w:rsidRPr="00EF12F9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,</w:t>
                              </w:r>
                              <w:r w:rsidR="000C21A1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2193B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45</w:t>
                              </w:r>
                              <w:r w:rsidR="000C21A1" w:rsidRPr="000C21A1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years old, is a </w:t>
                              </w:r>
                              <w:proofErr w:type="spellStart"/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bonafide</w:t>
                              </w:r>
                              <w:proofErr w:type="spellEnd"/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 resident of this barangay with postal address</w:t>
                              </w:r>
                              <w:r w:rsidRPr="0005400D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at</w:t>
                              </w:r>
                              <w:r w:rsidR="009F487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517E1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23</w:t>
                              </w:r>
                              <w:r w:rsidR="0012193B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40</w:t>
                              </w:r>
                              <w:r w:rsidR="00E517E1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="000661E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PASIG LINE </w:t>
                              </w:r>
                              <w:r w:rsidR="00C60580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ST., </w:t>
                              </w:r>
                              <w:r w:rsidR="009F4874" w:rsidRPr="009F4874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STA. ANA, MANILA</w:t>
                              </w:r>
                              <w:r w:rsidR="000C21A1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p>
                            <w:p w14:paraId="68F8DCF2" w14:textId="77777777" w:rsidR="009F4874" w:rsidRPr="009F4874" w:rsidRDefault="009F4874" w:rsidP="00271E6B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2E2A8323" w14:textId="525C3B97" w:rsidR="00461138" w:rsidRDefault="00461138" w:rsidP="00731FA6">
                              <w:pPr>
                                <w:pStyle w:val="NoSpacing"/>
                                <w:tabs>
                                  <w:tab w:val="left" w:pos="4320"/>
                                </w:tabs>
                                <w:ind w:left="4320" w:firstLine="720"/>
                                <w:jc w:val="both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1B1678">
                                <w:rPr>
                                  <w:rFonts w:cstheme="minorHAnsi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348A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This certification is being issued upon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the </w:t>
                              </w:r>
                              <w:r w:rsidRPr="003348A3"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request of the bearer for the reason stated below and for what whatever legal purpose it may serve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01FF6407" w14:textId="0E7A3BB5" w:rsidR="00461138" w:rsidRDefault="00461138" w:rsidP="00C10184">
                              <w:pPr>
                                <w:pStyle w:val="NoSpacing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251496D" w14:textId="77777777" w:rsidR="00BE3ECE" w:rsidRPr="00667F73" w:rsidRDefault="00BE3ECE" w:rsidP="00C10184">
                              <w:pPr>
                                <w:pStyle w:val="NoSpacing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FF58339" w14:textId="408FF488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  <w:bookmarkStart w:id="2" w:name="_Hlk130899087"/>
                              <w:bookmarkStart w:id="3" w:name="_Hlk130392795"/>
                              <w:r>
                                <w:rPr>
                                  <w:sz w:val="24"/>
                                  <w:szCs w:val="24"/>
                                </w:rPr>
                                <w:t>Proof of Residency                       School Requirement</w:t>
                              </w:r>
                            </w:p>
                            <w:p w14:paraId="27E0F97B" w14:textId="77777777" w:rsidR="00461138" w:rsidRDefault="00461138" w:rsidP="00234138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6A9F3969" w14:textId="19ECB372" w:rsidR="00461138" w:rsidRPr="00F86777" w:rsidRDefault="00461138" w:rsidP="003465FC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Local Employment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Senior Citizen Application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F86777">
                                <w:rPr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4E86823C" w14:textId="77777777" w:rsidR="00461138" w:rsidRDefault="00461138" w:rsidP="00234138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ab/>
                              </w:r>
                            </w:p>
                            <w:p w14:paraId="6A4C9D86" w14:textId="22D70705" w:rsidR="00461138" w:rsidRDefault="00461138" w:rsidP="00F31C44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PWD ID Application                      Bank Account Opening</w:t>
                              </w:r>
                            </w:p>
                            <w:p w14:paraId="23FEC71B" w14:textId="021CB753" w:rsidR="00461138" w:rsidRDefault="00461138" w:rsidP="00234138">
                              <w:pPr>
                                <w:pStyle w:val="NoSpacing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</w:p>
                            <w:p w14:paraId="5F0F1DD0" w14:textId="148BC6C8" w:rsidR="00461138" w:rsidRDefault="00461138" w:rsidP="00F31C44">
                              <w:pPr>
                                <w:pStyle w:val="NoSpacing"/>
                                <w:ind w:left="432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Educational Assistance                </w:t>
                              </w:r>
                              <w:r>
                                <w:t>Hospital Requirement</w:t>
                              </w:r>
                            </w:p>
                            <w:p w14:paraId="267556CB" w14:textId="0488C094" w:rsidR="00461138" w:rsidRPr="009665DA" w:rsidRDefault="00461138" w:rsidP="009665DA">
                              <w:pPr>
                                <w:pStyle w:val="NoSpacing"/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</w:t>
                              </w:r>
                              <w:r>
                                <w:rPr>
                                  <w:noProof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</w:t>
                              </w:r>
                              <w:r w:rsidRPr="00B87ECA">
                                <w:t xml:space="preserve">  </w:t>
                              </w:r>
                              <w:r>
                                <w:t xml:space="preserve"> </w:t>
                              </w:r>
                              <w:bookmarkEnd w:id="2"/>
                            </w:p>
                            <w:p w14:paraId="6A3B9517" w14:textId="7B192EAA" w:rsidR="002C0EA2" w:rsidRPr="00007F5A" w:rsidRDefault="000C21A1" w:rsidP="002C0EA2">
                              <w:pPr>
                                <w:pStyle w:val="NoSpacing"/>
                                <w:spacing w:before="240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color w:val="C45911" w:themeColor="accent2" w:themeShade="BF"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461138">
                                <w:rPr>
                                  <w:sz w:val="24"/>
                                  <w:szCs w:val="24"/>
                                </w:rPr>
                                <w:t>Othe</w:t>
                              </w:r>
                              <w:bookmarkEnd w:id="3"/>
                              <w:r w:rsidR="00461138"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  <w:r w:rsidR="00461138" w:rsidRPr="00A60BA9">
                                <w:rPr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="000661ED">
                                <w:rPr>
                                  <w:b/>
                                  <w:bCs/>
                                  <w:i/>
                                  <w:iCs/>
                                  <w:color w:val="C45911" w:themeColor="accent2" w:themeShade="BF"/>
                                  <w:sz w:val="26"/>
                                  <w:szCs w:val="26"/>
                                  <w:u w:val="single"/>
                                </w:rPr>
                                <w:t>TODA PERMINT</w:t>
                              </w:r>
                            </w:p>
                            <w:p w14:paraId="13795C23" w14:textId="77777777" w:rsidR="00BE3ECE" w:rsidRPr="00007F5A" w:rsidRDefault="00BE3ECE" w:rsidP="002C0EA2">
                              <w:pPr>
                                <w:pStyle w:val="NoSpacing"/>
                                <w:spacing w:before="240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color w:val="C45911" w:themeColor="accent2" w:themeShade="BF"/>
                                  <w:sz w:val="26"/>
                                  <w:szCs w:val="26"/>
                                  <w:u w:val="single"/>
                                </w:rPr>
                              </w:pPr>
                            </w:p>
                            <w:p w14:paraId="693AD513" w14:textId="30470BAB" w:rsidR="00461138" w:rsidRPr="00E50233" w:rsidRDefault="00461138" w:rsidP="00347A02">
                              <w:pPr>
                                <w:pStyle w:val="NoSpacing"/>
                                <w:ind w:left="4320" w:firstLine="720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SIGNED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 and </w:t>
                              </w: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ISSUED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this </w:t>
                              </w:r>
                              <w:r w:rsidR="000661E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23</w:t>
                              </w:r>
                              <w:r w:rsidR="000661ED" w:rsidRPr="000661E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  <w:vertAlign w:val="superscript"/>
                                </w:rPr>
                                <w:t>rd</w:t>
                              </w:r>
                              <w:r w:rsidR="000661E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bookmarkStart w:id="4" w:name="_GoBack"/>
                              <w:bookmarkEnd w:id="4"/>
                              <w:r w:rsidRPr="001A3003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1A3003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 xml:space="preserve">day of </w:t>
                              </w:r>
                              <w:r w:rsidR="002E59EA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 xml:space="preserve">SEPTEMBER </w:t>
                              </w:r>
                              <w:r w:rsidRPr="001A3003">
                                <w:rPr>
                                  <w:sz w:val="24"/>
                                  <w:szCs w:val="24"/>
                                </w:rPr>
                                <w:t>2023</w:t>
                              </w:r>
                              <w:r w:rsidRPr="0005400D"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5400D">
                                <w:rPr>
                                  <w:sz w:val="24"/>
                                  <w:szCs w:val="24"/>
                                </w:rPr>
                                <w:t>at</w:t>
                              </w:r>
                            </w:p>
                            <w:p w14:paraId="0AF9216D" w14:textId="4E7CFCE5" w:rsidR="00461138" w:rsidRPr="0005400D" w:rsidRDefault="000C21A1" w:rsidP="000C21A1">
                              <w:pPr>
                                <w:pStyle w:val="NoSpacing"/>
                                <w:ind w:left="4320"/>
                                <w:rPr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461138" w:rsidRPr="0005400D">
                                <w:rPr>
                                  <w:sz w:val="24"/>
                                  <w:szCs w:val="24"/>
                                </w:rPr>
                                <w:t>Barangay 781, Zone 85, Sta. Ana, Manila, Philippines.</w:t>
                              </w:r>
                            </w:p>
                            <w:p w14:paraId="09652D1F" w14:textId="6D1E0AC7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</w:t>
                              </w:r>
                            </w:p>
                            <w:p w14:paraId="34907698" w14:textId="77777777" w:rsidR="000C21A1" w:rsidRPr="00527ACC" w:rsidRDefault="000C21A1" w:rsidP="00234138">
                              <w:pPr>
                                <w:pStyle w:val="NoSpacing"/>
                              </w:pPr>
                            </w:p>
                            <w:p w14:paraId="1A3A9497" w14:textId="46203882" w:rsidR="00461138" w:rsidRDefault="000C21A1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419E56D" w14:textId="7EBB3533" w:rsidR="003A323F" w:rsidRDefault="000C21A1" w:rsidP="0055107D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="003A323F">
                                <w:rPr>
                                  <w:sz w:val="24"/>
                                  <w:szCs w:val="24"/>
                                </w:rPr>
                                <w:t xml:space="preserve">          </w:t>
                              </w:r>
                              <w:r w:rsidR="0055107D"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6EF4E175" w14:textId="437A470E" w:rsidR="0055107D" w:rsidRDefault="0055107D" w:rsidP="0055107D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</w:p>
                            <w:p w14:paraId="1CB67FA0" w14:textId="2ED06F1F" w:rsidR="00461138" w:rsidRPr="0055107D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</w:pPr>
                            </w:p>
                            <w:p w14:paraId="7475EFFB" w14:textId="080655A7" w:rsidR="00461138" w:rsidRPr="004954E2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 w:rsidRPr="004A3795">
                                <w:rPr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bookmarkStart w:id="5" w:name="_Hlk129524369"/>
                              <w:r w:rsidRPr="004954E2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MANOLITO S. DIAZ</w:t>
                              </w:r>
                              <w:bookmarkEnd w:id="5"/>
                            </w:p>
                            <w:p w14:paraId="27CA7BDB" w14:textId="33F1C6DA" w:rsidR="002E59EA" w:rsidRDefault="00461138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ab/>
                                <w:t xml:space="preserve">  </w:t>
                              </w:r>
                              <w:r w:rsidRPr="004E0878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4E0878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Punong Baranga</w:t>
                              </w:r>
                              <w:r w:rsidR="00BE3ECE"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</w:t>
                              </w:r>
                            </w:p>
                            <w:p w14:paraId="5D665E0E" w14:textId="3B331627" w:rsidR="0055107D" w:rsidRDefault="0055107D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1E5B28E" w14:textId="53FFCA00" w:rsidR="0055107D" w:rsidRDefault="0055107D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16F548BB" w14:textId="2490C9C4" w:rsidR="0055107D" w:rsidRDefault="0055107D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61993C3E" w14:textId="77777777" w:rsidR="00103C7C" w:rsidRDefault="00103C7C" w:rsidP="00F32977">
                              <w:pPr>
                                <w:pStyle w:val="NoSpacing"/>
                                <w:rPr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2CCDB316" w14:textId="7FFB9DEE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3078524" w14:textId="624D3AE3" w:rsidR="00461138" w:rsidRPr="00EA61F0" w:rsidRDefault="00461138" w:rsidP="00234138">
                              <w:pPr>
                                <w:pStyle w:val="NoSpacing"/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                                                                                             </w:t>
                              </w:r>
                              <w:r w:rsidR="0055107D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(not valid wit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h</w:t>
                              </w:r>
                              <w:r w:rsidRPr="00EA61F0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out barangay dry seal)</w:t>
                              </w:r>
                            </w:p>
                            <w:p w14:paraId="3301BF79" w14:textId="6F8D2F08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6524969" w14:textId="76614A20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65A391" w14:textId="576928BE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84CE3A0" w14:textId="38C572D4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9D2F2AE" w14:textId="7CB4B182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B0AC030" w14:textId="02F36824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4EEECECC" w14:textId="6CBA603E" w:rsidR="00461138" w:rsidRPr="006C2332" w:rsidRDefault="00461138" w:rsidP="00234138">
                              <w:pPr>
                                <w:pStyle w:val="NoSpacing"/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  <w:t xml:space="preserve">               </w:t>
                              </w:r>
                              <w:r w:rsidRPr="006C2332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(not valid without Barangay Seal)</w:t>
                              </w:r>
                            </w:p>
                            <w:p w14:paraId="73152593" w14:textId="77777777" w:rsidR="00461138" w:rsidRPr="005248C6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C6C969D" w14:textId="0A0E3761" w:rsidR="00461138" w:rsidRDefault="00461138" w:rsidP="00234138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1CEC6731" w14:textId="7A650AD0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0D50B729" w14:textId="56B532DE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  <w:p w14:paraId="5227CD8D" w14:textId="5C058D16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C02704A" w14:textId="7F195293" w:rsidR="00461138" w:rsidRDefault="00461138" w:rsidP="0026477F">
                              <w:pPr>
                                <w:pStyle w:val="NoSpacing"/>
                                <w:ind w:left="3600" w:firstLine="72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3F834C0" id="Rectangle 3" o:spid="_x0000_s1026" style="position:absolute;left:0;text-align:left;margin-left:7.55pt;margin-top:-21.05pt;width:555.95pt;height:746.15pt;z-index:-25182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" fillcolor="white [3201]" strokecolor="black [3200]" strokeweight="1pt">
                  <v:textbox>
                    <w:txbxContent>
                      <w:p w14:paraId="235672DF" w14:textId="0FAC3C41" w:rsidR="00461138" w:rsidRDefault="002E59EA" w:rsidP="002E59EA">
                        <w:pPr>
                          <w:ind w:left="3600" w:firstLine="720"/>
                        </w:pPr>
                        <w:r>
                          <w:rPr>
                            <w:noProof/>
                          </w:rPr>
                          <w:t xml:space="preserve">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D66BDAF" wp14:editId="6D0B5712">
                              <wp:extent cx="1478832" cy="691458"/>
                              <wp:effectExtent l="0" t="0" r="7620" b="0"/>
                              <wp:docPr id="1" name="Picture 1" descr="A logo of a flag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Bagong-Pilipinas-logo.jpg"/>
                                      <pic:cNvPicPr/>
                                    </pic:nvPicPr>
                                    <pic:blipFill rotWithShape="1"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967" t="6546" r="770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557399" cy="72819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075FE">
                          <w:rPr>
                            <w:noProof/>
                          </w:rPr>
                          <w:t xml:space="preserve">                    </w:t>
                        </w:r>
                      </w:p>
                      <w:p w14:paraId="788F84C3" w14:textId="5DE53FF7" w:rsidR="00461138" w:rsidRDefault="002E59EA" w:rsidP="002E59EA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  </w:t>
                        </w:r>
                        <w:r w:rsidR="00461138" w:rsidRPr="008E3261">
                          <w:rPr>
                            <w:b/>
                            <w:bCs/>
                            <w:sz w:val="26"/>
                            <w:szCs w:val="26"/>
                          </w:rPr>
                          <w:t>Republic of the Philippines</w:t>
                        </w:r>
                      </w:p>
                      <w:p w14:paraId="62CB7B3F" w14:textId="001FBF84" w:rsidR="00461138" w:rsidRPr="002E59EA" w:rsidRDefault="002E59EA" w:rsidP="002E59EA">
                        <w:pPr>
                          <w:pStyle w:val="NoSpacing"/>
                          <w:jc w:val="center"/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 xml:space="preserve">     </w:t>
                        </w:r>
                        <w:r w:rsidRPr="002E59EA">
                          <w:rPr>
                            <w:rFonts w:ascii="Arial Narrow" w:hAnsi="Arial Narrow"/>
                            <w:b/>
                            <w:bCs/>
                            <w:sz w:val="28"/>
                            <w:szCs w:val="28"/>
                          </w:rPr>
                          <w:t>OFFICE OF THE PUNONG BARANGAY</w:t>
                        </w:r>
                      </w:p>
                      <w:p w14:paraId="2B34BF6F" w14:textId="73988A3E" w:rsidR="00461138" w:rsidRDefault="002E59EA" w:rsidP="002E59EA">
                        <w:pPr>
                          <w:pStyle w:val="NoSpacing"/>
                          <w:pBdr>
                            <w:bottom w:val="double" w:sz="6" w:space="1" w:color="auto"/>
                          </w:pBd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    </w:t>
                        </w:r>
                        <w:r w:rsidR="00461138">
                          <w:rPr>
                            <w:b/>
                            <w:bCs/>
                            <w:sz w:val="26"/>
                            <w:szCs w:val="26"/>
                          </w:rPr>
                          <w:t>Barangay 781 Zone 85 District V</w:t>
                        </w:r>
                      </w:p>
                      <w:p w14:paraId="2B9695FD" w14:textId="4D7917B5" w:rsidR="00461138" w:rsidRPr="00AC1547" w:rsidRDefault="00461138" w:rsidP="008E3261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ab/>
                          <w:t xml:space="preserve">     </w:t>
                        </w:r>
                        <w:r w:rsidRPr="00AC1547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 xml:space="preserve">    </w:t>
                        </w:r>
                      </w:p>
                      <w:p w14:paraId="619903C0" w14:textId="1E0B42F9" w:rsidR="00461138" w:rsidRPr="002E59EA" w:rsidRDefault="00461138" w:rsidP="002E59EA">
                        <w:pPr>
                          <w:ind w:left="3600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r w:rsidRPr="002609BA">
                          <w:rPr>
                            <w:b/>
                            <w:bCs/>
                            <w:sz w:val="28"/>
                            <w:szCs w:val="28"/>
                          </w:rPr>
                          <w:tab/>
                        </w:r>
                        <w:bookmarkStart w:id="6" w:name="_Hlk138702025"/>
                        <w:r w:rsidRPr="00F75A8A"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 xml:space="preserve">BARANGAY  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u w:val="single"/>
                          </w:rPr>
                          <w:t>CERTIFICATE</w:t>
                        </w:r>
                        <w:bookmarkEnd w:id="6"/>
                      </w:p>
                      <w:p w14:paraId="4E59281F" w14:textId="71BF7802" w:rsidR="00461138" w:rsidRPr="009F4874" w:rsidRDefault="00461138" w:rsidP="00271E6B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  <w:r w:rsidRPr="0005400D">
                          <w:rPr>
                            <w:sz w:val="24"/>
                            <w:szCs w:val="24"/>
                          </w:rPr>
                          <w:t>This is to certify that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12193B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RONNEL A. OTIDA</w:t>
                        </w:r>
                        <w:r w:rsidRPr="00EF12F9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,</w:t>
                        </w:r>
                        <w:r w:rsidR="000C21A1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12193B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45</w:t>
                        </w:r>
                        <w:r w:rsidR="000C21A1" w:rsidRPr="000C21A1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years old, is a </w:t>
                        </w:r>
                        <w:proofErr w:type="spellStart"/>
                        <w:r w:rsidRPr="0005400D">
                          <w:rPr>
                            <w:sz w:val="24"/>
                            <w:szCs w:val="24"/>
                          </w:rPr>
                          <w:t>bonafide</w:t>
                        </w:r>
                        <w:proofErr w:type="spellEnd"/>
                        <w:r w:rsidRPr="0005400D">
                          <w:rPr>
                            <w:sz w:val="24"/>
                            <w:szCs w:val="24"/>
                          </w:rPr>
                          <w:t xml:space="preserve"> resident of this barangay with postal address</w:t>
                        </w:r>
                        <w:r w:rsidRPr="0005400D">
                          <w:rPr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>at</w:t>
                        </w:r>
                        <w:r w:rsidR="009F487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E517E1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23</w:t>
                        </w:r>
                        <w:r w:rsidR="0012193B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40</w:t>
                        </w:r>
                        <w:r w:rsidR="00E517E1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0661E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PASIG LINE </w:t>
                        </w:r>
                        <w:r w:rsidR="00C60580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ST., </w:t>
                        </w:r>
                        <w:r w:rsidR="009F4874" w:rsidRPr="009F4874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STA. ANA, MANILA</w:t>
                        </w:r>
                        <w:r w:rsidR="000C21A1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p>
                      <w:p w14:paraId="68F8DCF2" w14:textId="77777777" w:rsidR="009F4874" w:rsidRPr="009F4874" w:rsidRDefault="009F4874" w:rsidP="00271E6B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2E2A8323" w14:textId="525C3B97" w:rsidR="00461138" w:rsidRDefault="00461138" w:rsidP="00731FA6">
                        <w:pPr>
                          <w:pStyle w:val="NoSpacing"/>
                          <w:tabs>
                            <w:tab w:val="left" w:pos="4320"/>
                          </w:tabs>
                          <w:ind w:left="4320" w:firstLine="720"/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 w:rsidRPr="001B1678">
                          <w:rPr>
                            <w:rFonts w:cstheme="minorHAnsi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 w:rsidRPr="003348A3"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This certification is being issued upon 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the </w:t>
                        </w:r>
                        <w:r w:rsidRPr="003348A3">
                          <w:rPr>
                            <w:rFonts w:cstheme="minorHAnsi"/>
                            <w:sz w:val="24"/>
                            <w:szCs w:val="24"/>
                          </w:rPr>
                          <w:t>request of the bearer for the reason stated below and for what whatever legal purpose it may serve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>.</w:t>
                        </w:r>
                      </w:p>
                      <w:p w14:paraId="01FF6407" w14:textId="0E7A3BB5" w:rsidR="00461138" w:rsidRDefault="00461138" w:rsidP="00C10184">
                        <w:pPr>
                          <w:pStyle w:val="NoSpacing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14:paraId="0251496D" w14:textId="77777777" w:rsidR="00BE3ECE" w:rsidRPr="00667F73" w:rsidRDefault="00BE3ECE" w:rsidP="00C10184">
                        <w:pPr>
                          <w:pStyle w:val="NoSpacing"/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14:paraId="4FF58339" w14:textId="408FF488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  <w:t xml:space="preserve">  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  <w:bookmarkStart w:id="7" w:name="_Hlk130899087"/>
                        <w:bookmarkStart w:id="8" w:name="_Hlk130392795"/>
                        <w:r>
                          <w:rPr>
                            <w:sz w:val="24"/>
                            <w:szCs w:val="24"/>
                          </w:rPr>
                          <w:t>Proof of Residency                       School Requirement</w:t>
                        </w:r>
                      </w:p>
                      <w:p w14:paraId="27E0F97B" w14:textId="77777777" w:rsidR="00461138" w:rsidRDefault="00461138" w:rsidP="00234138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  <w:p w14:paraId="6A9F3969" w14:textId="19ECB372" w:rsidR="00461138" w:rsidRPr="00F86777" w:rsidRDefault="00461138" w:rsidP="003465FC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Local Employment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Senior Citizen Application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       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 w:rsidRPr="00F86777">
                          <w:rPr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4E86823C" w14:textId="77777777" w:rsidR="00461138" w:rsidRDefault="00461138" w:rsidP="00234138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ab/>
                        </w:r>
                      </w:p>
                      <w:p w14:paraId="6A4C9D86" w14:textId="22D70705" w:rsidR="00461138" w:rsidRDefault="00461138" w:rsidP="00F31C44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PWD ID Application                      Bank Account Opening</w:t>
                        </w:r>
                      </w:p>
                      <w:p w14:paraId="23FEC71B" w14:textId="021CB753" w:rsidR="00461138" w:rsidRDefault="00461138" w:rsidP="00234138">
                        <w:pPr>
                          <w:pStyle w:val="NoSpacing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 </w:t>
                        </w:r>
                      </w:p>
                      <w:p w14:paraId="5F0F1DD0" w14:textId="148BC6C8" w:rsidR="00461138" w:rsidRDefault="00461138" w:rsidP="00F31C44">
                        <w:pPr>
                          <w:pStyle w:val="NoSpacing"/>
                          <w:ind w:left="432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Educational Assistance                </w:t>
                        </w:r>
                        <w:r>
                          <w:t>Hospital Requirement</w:t>
                        </w:r>
                      </w:p>
                      <w:p w14:paraId="267556CB" w14:textId="0488C094" w:rsidR="00461138" w:rsidRPr="009665DA" w:rsidRDefault="00461138" w:rsidP="009665DA">
                        <w:pPr>
                          <w:pStyle w:val="NoSpacing"/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</w:t>
                        </w:r>
                        <w:r>
                          <w:rPr>
                            <w:noProof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</w:t>
                        </w:r>
                        <w:r w:rsidRPr="00B87ECA">
                          <w:t xml:space="preserve">  </w:t>
                        </w:r>
                        <w:r>
                          <w:t xml:space="preserve"> </w:t>
                        </w:r>
                        <w:bookmarkEnd w:id="7"/>
                      </w:p>
                      <w:p w14:paraId="6A3B9517" w14:textId="7B192EAA" w:rsidR="002C0EA2" w:rsidRPr="00007F5A" w:rsidRDefault="000C21A1" w:rsidP="002C0EA2">
                        <w:pPr>
                          <w:pStyle w:val="NoSpacing"/>
                          <w:spacing w:before="240"/>
                          <w:ind w:left="4320"/>
                          <w:rPr>
                            <w:b/>
                            <w:bCs/>
                            <w:i/>
                            <w:iCs/>
                            <w:color w:val="C45911" w:themeColor="accent2" w:themeShade="BF"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="00461138">
                          <w:rPr>
                            <w:sz w:val="24"/>
                            <w:szCs w:val="24"/>
                          </w:rPr>
                          <w:t>Othe</w:t>
                        </w:r>
                        <w:bookmarkEnd w:id="8"/>
                        <w:r w:rsidR="00461138">
                          <w:rPr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r w:rsidR="00461138" w:rsidRPr="00A60BA9">
                          <w:rPr>
                            <w:sz w:val="28"/>
                            <w:szCs w:val="28"/>
                          </w:rPr>
                          <w:t xml:space="preserve">: </w:t>
                        </w:r>
                        <w:r w:rsidR="000661ED">
                          <w:rPr>
                            <w:b/>
                            <w:bCs/>
                            <w:i/>
                            <w:iCs/>
                            <w:color w:val="C45911" w:themeColor="accent2" w:themeShade="BF"/>
                            <w:sz w:val="26"/>
                            <w:szCs w:val="26"/>
                            <w:u w:val="single"/>
                          </w:rPr>
                          <w:t>TODA PERMINT</w:t>
                        </w:r>
                      </w:p>
                      <w:p w14:paraId="13795C23" w14:textId="77777777" w:rsidR="00BE3ECE" w:rsidRPr="00007F5A" w:rsidRDefault="00BE3ECE" w:rsidP="002C0EA2">
                        <w:pPr>
                          <w:pStyle w:val="NoSpacing"/>
                          <w:spacing w:before="240"/>
                          <w:ind w:left="4320"/>
                          <w:rPr>
                            <w:b/>
                            <w:bCs/>
                            <w:i/>
                            <w:iCs/>
                            <w:color w:val="C45911" w:themeColor="accent2" w:themeShade="BF"/>
                            <w:sz w:val="26"/>
                            <w:szCs w:val="26"/>
                            <w:u w:val="single"/>
                          </w:rPr>
                        </w:pPr>
                      </w:p>
                      <w:p w14:paraId="693AD513" w14:textId="30470BAB" w:rsidR="00461138" w:rsidRPr="00E50233" w:rsidRDefault="00461138" w:rsidP="00347A02">
                        <w:pPr>
                          <w:pStyle w:val="NoSpacing"/>
                          <w:ind w:left="4320" w:firstLine="720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SIGNED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 xml:space="preserve"> and </w:t>
                        </w: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ISSUED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 xml:space="preserve">this </w:t>
                        </w:r>
                        <w:r w:rsidR="000661E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23</w:t>
                        </w:r>
                        <w:r w:rsidR="000661ED" w:rsidRPr="000661E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  <w:vertAlign w:val="superscript"/>
                          </w:rPr>
                          <w:t>rd</w:t>
                        </w:r>
                        <w:r w:rsidR="000661E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bookmarkStart w:id="9" w:name="_GoBack"/>
                        <w:bookmarkEnd w:id="9"/>
                        <w:r w:rsidRPr="001A3003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 </w:t>
                        </w:r>
                        <w:r w:rsidRPr="001A3003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 xml:space="preserve">day of </w:t>
                        </w:r>
                        <w:r w:rsidR="002E59EA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 xml:space="preserve">SEPTEMBER </w:t>
                        </w:r>
                        <w:r w:rsidRPr="001A3003">
                          <w:rPr>
                            <w:sz w:val="24"/>
                            <w:szCs w:val="24"/>
                          </w:rPr>
                          <w:t>2023</w:t>
                        </w:r>
                        <w:r w:rsidRPr="0005400D"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05400D">
                          <w:rPr>
                            <w:sz w:val="24"/>
                            <w:szCs w:val="24"/>
                          </w:rPr>
                          <w:t>at</w:t>
                        </w:r>
                      </w:p>
                      <w:p w14:paraId="0AF9216D" w14:textId="4E7CFCE5" w:rsidR="00461138" w:rsidRPr="0005400D" w:rsidRDefault="000C21A1" w:rsidP="000C21A1">
                        <w:pPr>
                          <w:pStyle w:val="NoSpacing"/>
                          <w:ind w:left="4320"/>
                          <w:rPr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="00461138" w:rsidRPr="0005400D">
                          <w:rPr>
                            <w:sz w:val="24"/>
                            <w:szCs w:val="24"/>
                          </w:rPr>
                          <w:t>Barangay 781, Zone 85, Sta. Ana, Manila, Philippines.</w:t>
                        </w:r>
                      </w:p>
                      <w:p w14:paraId="09652D1F" w14:textId="6D1E0AC7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</w:t>
                        </w:r>
                      </w:p>
                      <w:p w14:paraId="34907698" w14:textId="77777777" w:rsidR="000C21A1" w:rsidRPr="00527ACC" w:rsidRDefault="000C21A1" w:rsidP="00234138">
                        <w:pPr>
                          <w:pStyle w:val="NoSpacing"/>
                        </w:pPr>
                      </w:p>
                      <w:p w14:paraId="1A3A9497" w14:textId="46203882" w:rsidR="00461138" w:rsidRDefault="000C21A1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419E56D" w14:textId="7EBB3533" w:rsidR="003A323F" w:rsidRDefault="000C21A1" w:rsidP="0055107D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 w:rsidR="003A323F">
                          <w:rPr>
                            <w:sz w:val="24"/>
                            <w:szCs w:val="24"/>
                          </w:rPr>
                          <w:t xml:space="preserve">          </w:t>
                        </w:r>
                        <w:r w:rsidR="0055107D"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 xml:space="preserve"> </w:t>
                        </w:r>
                      </w:p>
                      <w:p w14:paraId="6EF4E175" w14:textId="437A470E" w:rsidR="0055107D" w:rsidRDefault="0055107D" w:rsidP="0055107D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</w:p>
                      <w:p w14:paraId="1CB67FA0" w14:textId="2ED06F1F" w:rsidR="00461138" w:rsidRPr="0055107D" w:rsidRDefault="00461138" w:rsidP="00234138">
                        <w:pPr>
                          <w:pStyle w:val="NoSpacing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</w:p>
                      <w:p w14:paraId="7475EFFB" w14:textId="080655A7" w:rsidR="00461138" w:rsidRPr="004954E2" w:rsidRDefault="00461138" w:rsidP="00234138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 w:rsidRPr="004A3795">
                          <w:rPr>
                            <w:sz w:val="28"/>
                            <w:szCs w:val="28"/>
                          </w:rPr>
                          <w:t xml:space="preserve">         </w:t>
                        </w:r>
                        <w:bookmarkStart w:id="10" w:name="_Hlk129524369"/>
                        <w:r w:rsidRPr="004954E2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single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MANOLITO S. DIAZ</w:t>
                        </w:r>
                        <w:bookmarkEnd w:id="10"/>
                      </w:p>
                      <w:p w14:paraId="27CA7BDB" w14:textId="33F1C6DA" w:rsidR="002E59EA" w:rsidRDefault="00461138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ab/>
                          <w:t xml:space="preserve">  </w:t>
                        </w:r>
                        <w:r w:rsidRPr="004E0878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4E0878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Punong Baranga</w:t>
                        </w:r>
                        <w:r w:rsidR="00BE3ECE"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y</w:t>
                        </w:r>
                      </w:p>
                      <w:p w14:paraId="5D665E0E" w14:textId="3B331627" w:rsidR="0055107D" w:rsidRDefault="0055107D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1E5B28E" w14:textId="53FFCA00" w:rsidR="0055107D" w:rsidRDefault="0055107D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16F548BB" w14:textId="2490C9C4" w:rsidR="0055107D" w:rsidRDefault="0055107D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61993C3E" w14:textId="77777777" w:rsidR="00103C7C" w:rsidRDefault="00103C7C" w:rsidP="00F32977">
                        <w:pPr>
                          <w:pStyle w:val="NoSpacing"/>
                          <w:rPr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2CCDB316" w14:textId="7FFB9DEE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3078524" w14:textId="624D3AE3" w:rsidR="00461138" w:rsidRPr="00EA61F0" w:rsidRDefault="00461138" w:rsidP="00234138">
                        <w:pPr>
                          <w:pStyle w:val="NoSpacing"/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</w:t>
                        </w:r>
                        <w:r w:rsidR="0055107D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(not valid wit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h</w:t>
                        </w:r>
                        <w:r w:rsidRPr="00EA61F0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out barangay dry seal)</w:t>
                        </w:r>
                      </w:p>
                      <w:p w14:paraId="3301BF79" w14:textId="6F8D2F08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6524969" w14:textId="76614A20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65A391" w14:textId="576928BE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84CE3A0" w14:textId="38C572D4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9D2F2AE" w14:textId="7CB4B182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B0AC030" w14:textId="02F36824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4EEECECC" w14:textId="6CBA603E" w:rsidR="00461138" w:rsidRPr="006C2332" w:rsidRDefault="00461138" w:rsidP="00234138">
                        <w:pPr>
                          <w:pStyle w:val="NoSpacing"/>
                          <w:rPr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  <w:t xml:space="preserve">               </w:t>
                        </w:r>
                        <w:r w:rsidRPr="006C2332">
                          <w:rPr>
                            <w:i/>
                            <w:iCs/>
                            <w:sz w:val="20"/>
                            <w:szCs w:val="20"/>
                          </w:rPr>
                          <w:t>(not valid without Barangay Seal)</w:t>
                        </w:r>
                      </w:p>
                      <w:p w14:paraId="73152593" w14:textId="77777777" w:rsidR="00461138" w:rsidRPr="005248C6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7C6C969D" w14:textId="0A0E3761" w:rsidR="00461138" w:rsidRDefault="00461138" w:rsidP="00234138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1CEC6731" w14:textId="7A650AD0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0D50B729" w14:textId="56B532DE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  <w:p w14:paraId="5227CD8D" w14:textId="5C058D16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</w:p>
                      <w:p w14:paraId="5C02704A" w14:textId="7F195293" w:rsidR="00461138" w:rsidRDefault="00461138" w:rsidP="0026477F">
                        <w:pPr>
                          <w:pStyle w:val="NoSpacing"/>
                          <w:ind w:left="3600" w:firstLine="72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       </w:t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BD2B6C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63520" behindDoc="0" locked="1" layoutInCell="1" allowOverlap="1" wp14:anchorId="00D47235" wp14:editId="453EB2CE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-77470</wp:posOffset>
                  </wp:positionV>
                  <wp:extent cx="867410" cy="1040130"/>
                  <wp:effectExtent l="0" t="0" r="8890" b="7620"/>
                  <wp:wrapNone/>
                  <wp:docPr id="9" name="Rectangle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67410" cy="104013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6FB202F" id="Rectangle 9" o:spid="_x0000_s1026" style="position:absolute;margin-left:81.4pt;margin-top:-6.1pt;width:68.3pt;height:81.9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" stroked="f" strokeweight="1pt">
                  <v:fill r:id="rId10" o:title="" recolor="t" rotate="t" type="frame"/>
                  <w10:anchorlock/>
                </v:rect>
              </w:pict>
            </mc:Fallback>
          </mc:AlternateContent>
        </w:r>
        <w:r w:rsidR="002E59EA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517440" behindDoc="1" locked="0" layoutInCell="1" allowOverlap="1" wp14:anchorId="08CC1B10" wp14:editId="44FC4083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1603043</wp:posOffset>
                  </wp:positionV>
                  <wp:extent cx="2320290" cy="7487285"/>
                  <wp:effectExtent l="0" t="0" r="22860" b="18415"/>
                  <wp:wrapTopAndBottom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20290" cy="74872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E1D1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CHAIRMAN</w:t>
                              </w:r>
                            </w:p>
                            <w:p w14:paraId="4CAF655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7FD03802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8"/>
                                  <w:szCs w:val="28"/>
                                </w:rPr>
                                <w:t>MANOLITO S. DIAZ</w:t>
                              </w:r>
                            </w:p>
                            <w:p w14:paraId="7201B0C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45E73BC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FF0000"/>
                                </w:rPr>
                                <w:t>SANGGUNIAN MEMBERS</w:t>
                              </w:r>
                            </w:p>
                            <w:p w14:paraId="52ECFC69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  <w:p w14:paraId="689C2E0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ALICIA M. NATIVIDAD                       </w:t>
                              </w:r>
                            </w:p>
                            <w:p w14:paraId="4A9F5D6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Violence   Against Women &amp; Children</w:t>
                              </w:r>
                            </w:p>
                            <w:p w14:paraId="5ECEE021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4179362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MARK J. BRIONES</w:t>
                              </w:r>
                            </w:p>
                            <w:p w14:paraId="7C748F3C" w14:textId="224F75F1" w:rsidR="00461138" w:rsidRDefault="00461138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Bids and Awards</w:t>
                              </w:r>
                            </w:p>
                            <w:p w14:paraId="5D6C6548" w14:textId="77777777" w:rsidR="00461138" w:rsidRPr="00CA2DE8" w:rsidRDefault="00461138" w:rsidP="006217F5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1EA7F2BA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ROGELIO B. ARANETA</w:t>
                              </w:r>
                            </w:p>
                            <w:p w14:paraId="2C177BD9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Peace &amp; Order</w:t>
                              </w:r>
                            </w:p>
                            <w:p w14:paraId="1BF7091A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F24F90B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CHRISTOPHER L. ESTACIO</w:t>
                              </w:r>
                            </w:p>
                            <w:p w14:paraId="78730996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Appropriation</w:t>
                              </w:r>
                            </w:p>
                            <w:p w14:paraId="7043C397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Health</w:t>
                              </w:r>
                            </w:p>
                            <w:p w14:paraId="72B35AAF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5AADBE4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ANTHONY G. PANTOJA</w:t>
                              </w:r>
                            </w:p>
                            <w:p w14:paraId="66C29E7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Infrastructure and Committee on Clean &amp; Green</w:t>
                              </w:r>
                            </w:p>
                            <w:p w14:paraId="5345C62B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36D04D64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RIGOBERTO C. LEONOR</w:t>
                              </w:r>
                            </w:p>
                            <w:p w14:paraId="7035D323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Sports</w:t>
                              </w:r>
                            </w:p>
                            <w:p w14:paraId="5BF1CF7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And Committee on Environment</w:t>
                              </w:r>
                            </w:p>
                            <w:p w14:paraId="66AFE0EA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04545A10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JOAN PAULINE P. YPOL</w:t>
                              </w:r>
                            </w:p>
                            <w:p w14:paraId="330FBE4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SK CHAIRMAN</w:t>
                              </w:r>
                            </w:p>
                            <w:p w14:paraId="7E027E0E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Chairman, Committee on Youth Development</w:t>
                              </w:r>
                            </w:p>
                            <w:p w14:paraId="40AAD300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746D80D6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RONA ANN C. ROXAS</w:t>
                              </w:r>
                            </w:p>
                            <w:p w14:paraId="27F489C7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Secretary</w:t>
                              </w:r>
                            </w:p>
                            <w:p w14:paraId="6B5670D4" w14:textId="77777777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6E33778A" w14:textId="77777777" w:rsidR="00461138" w:rsidRPr="00B87ECA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B87ECA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ELLEN S. ZOLETA</w:t>
                              </w:r>
                            </w:p>
                            <w:p w14:paraId="5AC52448" w14:textId="477DD328" w:rsidR="00461138" w:rsidRPr="00CA2DE8" w:rsidRDefault="00461138" w:rsidP="00B91541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A2DE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Barangay Treasurer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8CC1B10" id="Rectangle 5" o:spid="_x0000_s1027" style="position:absolute;left:0;text-align:left;margin-left:16.4pt;margin-top:126.2pt;width:182.7pt;height:589.55pt;z-index:-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" filled="f" strokecolor="#1f3763 [1604]" strokeweight="1pt">
                  <v:textbox>
                    <w:txbxContent>
                      <w:p w14:paraId="41FE1D1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CHAIRMAN</w:t>
                        </w:r>
                      </w:p>
                      <w:p w14:paraId="4CAF655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7FD03802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8"/>
                            <w:szCs w:val="28"/>
                          </w:rPr>
                          <w:t>MANOLITO S. DIAZ</w:t>
                        </w:r>
                      </w:p>
                      <w:p w14:paraId="7201B0C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45E73BC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  <w:r w:rsidRPr="00CA2DE8">
                          <w:rPr>
                            <w:b/>
                            <w:bCs/>
                            <w:color w:val="FF0000"/>
                          </w:rPr>
                          <w:t>SANGGUNIAN MEMBERS</w:t>
                        </w:r>
                      </w:p>
                      <w:p w14:paraId="52ECFC69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FF0000"/>
                          </w:rPr>
                        </w:pPr>
                      </w:p>
                      <w:p w14:paraId="689C2E0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ALICIA M. NATIVIDAD                       </w:t>
                        </w:r>
                      </w:p>
                      <w:p w14:paraId="4A9F5D6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Violence   Against Women &amp; Children</w:t>
                        </w:r>
                      </w:p>
                      <w:p w14:paraId="5ECEE021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4179362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MARK J. BRIONES</w:t>
                        </w:r>
                      </w:p>
                      <w:p w14:paraId="7C748F3C" w14:textId="224F75F1" w:rsidR="00461138" w:rsidRDefault="00461138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Bids and Awards</w:t>
                        </w:r>
                      </w:p>
                      <w:p w14:paraId="5D6C6548" w14:textId="77777777" w:rsidR="00461138" w:rsidRPr="00CA2DE8" w:rsidRDefault="00461138" w:rsidP="006217F5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EA7F2BA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ROGELIO B. ARANETA</w:t>
                        </w:r>
                      </w:p>
                      <w:p w14:paraId="2C177BD9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Peace &amp; Order</w:t>
                        </w:r>
                      </w:p>
                      <w:p w14:paraId="1BF7091A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F24F90B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CHRISTOPHER L. ESTACIO</w:t>
                        </w:r>
                      </w:p>
                      <w:p w14:paraId="78730996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Appropriation</w:t>
                        </w:r>
                      </w:p>
                      <w:p w14:paraId="7043C397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Health</w:t>
                        </w:r>
                      </w:p>
                      <w:p w14:paraId="72B35AAF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5AADBE4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ANTHONY G. PANTOJA</w:t>
                        </w:r>
                      </w:p>
                      <w:p w14:paraId="66C29E7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Infrastructure and Committee on Clean &amp; Green</w:t>
                        </w:r>
                      </w:p>
                      <w:p w14:paraId="5345C62B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36D04D64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RIGOBERTO C. LEONOR</w:t>
                        </w:r>
                      </w:p>
                      <w:p w14:paraId="7035D323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Sports</w:t>
                        </w:r>
                      </w:p>
                      <w:p w14:paraId="5BF1CF7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And Committee on Environment</w:t>
                        </w:r>
                      </w:p>
                      <w:p w14:paraId="66AFE0EA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04545A10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JOAN PAULINE P. YPOL</w:t>
                        </w:r>
                      </w:p>
                      <w:p w14:paraId="330FBE4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SK CHAIRMAN</w:t>
                        </w:r>
                      </w:p>
                      <w:p w14:paraId="7E027E0E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Chairman, Committee on Youth Development</w:t>
                        </w:r>
                      </w:p>
                      <w:p w14:paraId="40AAD300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746D80D6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RONA ANN C. ROXAS</w:t>
                        </w:r>
                      </w:p>
                      <w:p w14:paraId="27F489C7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Secretary</w:t>
                        </w:r>
                      </w:p>
                      <w:p w14:paraId="6B5670D4" w14:textId="77777777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6E33778A" w14:textId="77777777" w:rsidR="00461138" w:rsidRPr="00B87ECA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</w:pPr>
                        <w:r w:rsidRPr="00B87ECA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ELLEN S. ZOLETA</w:t>
                        </w:r>
                      </w:p>
                      <w:p w14:paraId="5AC52448" w14:textId="477DD328" w:rsidR="00461138" w:rsidRPr="00CA2DE8" w:rsidRDefault="00461138" w:rsidP="00B91541">
                        <w:pPr>
                          <w:pStyle w:val="NoSpacing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CA2DE8">
                          <w:rPr>
                            <w:b/>
                            <w:bCs/>
                            <w:color w:val="000000" w:themeColor="text1"/>
                          </w:rPr>
                          <w:t>Barangay Treasurer</w:t>
                        </w:r>
                      </w:p>
                    </w:txbxContent>
                  </v:textbox>
                  <w10:wrap type="topAndBottom"/>
                </v:rect>
              </w:pict>
            </mc:Fallback>
          </mc:AlternateContent>
        </w:r>
        <w:r w:rsidR="00650313" w:rsidDel="003C06D1">
          <w:rPr>
            <w:noProof/>
          </w:rPr>
          <mc:AlternateContent>
            <mc:Choice Requires="wps">
              <w:drawing>
                <wp:anchor distT="0" distB="0" distL="114300" distR="114300" simplePos="0" relativeHeight="251637248" behindDoc="0" locked="0" layoutInCell="1" allowOverlap="1" wp14:anchorId="121C262D" wp14:editId="66366F77">
                  <wp:simplePos x="0" y="0"/>
                  <wp:positionH relativeFrom="column">
                    <wp:posOffset>2774481</wp:posOffset>
                  </wp:positionH>
                  <wp:positionV relativeFrom="paragraph">
                    <wp:posOffset>6784975</wp:posOffset>
                  </wp:positionV>
                  <wp:extent cx="1375575" cy="1922973"/>
                  <wp:effectExtent l="0" t="0" r="0" b="127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375575" cy="19229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FE65BF" w14:textId="28506065" w:rsidR="00461138" w:rsidRDefault="002E59EA">
                              <w:r w:rsidRPr="002E59EA">
                                <w:rPr>
                                  <w:noProof/>
                                </w:rPr>
                                <w:drawing>
                                  <wp:inline distT="0" distB="0" distL="0" distR="0" wp14:anchorId="67C66514" wp14:editId="2E277FE6">
                                    <wp:extent cx="1186180" cy="1875072"/>
                                    <wp:effectExtent l="0" t="0" r="0" b="0"/>
                                    <wp:docPr id="11" name="Picture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93629" cy="18868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21C262D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0;text-align:left;margin-left:218.45pt;margin-top:534.25pt;width:108.3pt;height:151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" fillcolor="white [3201]" stroked="f" strokeweight=".5pt">
                  <v:textbox>
                    <w:txbxContent>
                      <w:p w14:paraId="0AFE65BF" w14:textId="28506065" w:rsidR="00461138" w:rsidRDefault="002E59EA">
                        <w:r w:rsidRPr="002E59EA">
                          <w:rPr>
                            <w:noProof/>
                          </w:rPr>
                          <w:drawing>
                            <wp:inline distT="0" distB="0" distL="0" distR="0" wp14:anchorId="67C66514" wp14:editId="2E277FE6">
                              <wp:extent cx="1186180" cy="1875072"/>
                              <wp:effectExtent l="0" t="0" r="0" b="0"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93629" cy="18868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A4409E" w:rsidDel="003C06D1">
          <w:delText xml:space="preserve"> </w:delText>
        </w:r>
      </w:del>
    </w:p>
    <w:sectPr w:rsidR="009E7765" w:rsidRPr="00CF13DC" w:rsidSect="0076645C">
      <w:pgSz w:w="12240" w:h="15840"/>
      <w:pgMar w:top="709" w:right="425" w:bottom="425" w:left="425" w:header="720" w:footer="720" w:gutter="0"/>
      <w:pgBorders w:offsetFrom="page">
        <w:top w:val="circlesRectangles" w:sz="31" w:space="10" w:color="C45911" w:themeColor="accent2" w:themeShade="BF"/>
        <w:left w:val="circlesRectangles" w:sz="31" w:space="26" w:color="C45911" w:themeColor="accent2" w:themeShade="BF"/>
        <w:bottom w:val="circlesRectangles" w:sz="31" w:space="26" w:color="C45911" w:themeColor="accent2" w:themeShade="BF"/>
        <w:right w:val="circlesRectangles" w:sz="31" w:space="22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0E6F"/>
    <w:multiLevelType w:val="hybridMultilevel"/>
    <w:tmpl w:val="1D78FE82"/>
    <w:lvl w:ilvl="0" w:tplc="83BC6C60">
      <w:start w:val="1"/>
      <w:numFmt w:val="upperLetter"/>
      <w:lvlText w:val="%1."/>
      <w:lvlJc w:val="left"/>
      <w:pPr>
        <w:ind w:left="468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olito Diaz">
    <w15:presenceInfo w15:providerId="Windows Live" w15:userId="3d1fbad91d52e5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90"/>
    <w:rsid w:val="00000DD2"/>
    <w:rsid w:val="000011E7"/>
    <w:rsid w:val="0000213D"/>
    <w:rsid w:val="00004F52"/>
    <w:rsid w:val="000056D4"/>
    <w:rsid w:val="00007F5A"/>
    <w:rsid w:val="0001243B"/>
    <w:rsid w:val="00012F3D"/>
    <w:rsid w:val="000132DF"/>
    <w:rsid w:val="000176C5"/>
    <w:rsid w:val="00027242"/>
    <w:rsid w:val="00030D1A"/>
    <w:rsid w:val="00034775"/>
    <w:rsid w:val="00034DD6"/>
    <w:rsid w:val="00035077"/>
    <w:rsid w:val="00037471"/>
    <w:rsid w:val="00041471"/>
    <w:rsid w:val="000435C9"/>
    <w:rsid w:val="00044FC4"/>
    <w:rsid w:val="00051133"/>
    <w:rsid w:val="0005400D"/>
    <w:rsid w:val="00056656"/>
    <w:rsid w:val="00065809"/>
    <w:rsid w:val="000661ED"/>
    <w:rsid w:val="00071915"/>
    <w:rsid w:val="00077376"/>
    <w:rsid w:val="000809AA"/>
    <w:rsid w:val="00095D04"/>
    <w:rsid w:val="000962C9"/>
    <w:rsid w:val="000A284C"/>
    <w:rsid w:val="000A72AF"/>
    <w:rsid w:val="000B1D48"/>
    <w:rsid w:val="000B44B1"/>
    <w:rsid w:val="000B71F3"/>
    <w:rsid w:val="000C21A1"/>
    <w:rsid w:val="000C5323"/>
    <w:rsid w:val="000C6C7A"/>
    <w:rsid w:val="000D0275"/>
    <w:rsid w:val="000D0B0D"/>
    <w:rsid w:val="000D1C05"/>
    <w:rsid w:val="000D2407"/>
    <w:rsid w:val="000D482D"/>
    <w:rsid w:val="000D5861"/>
    <w:rsid w:val="000D6736"/>
    <w:rsid w:val="000E0C11"/>
    <w:rsid w:val="000E17A4"/>
    <w:rsid w:val="000E1887"/>
    <w:rsid w:val="000E2293"/>
    <w:rsid w:val="000F2C49"/>
    <w:rsid w:val="000F3830"/>
    <w:rsid w:val="000F708E"/>
    <w:rsid w:val="00101236"/>
    <w:rsid w:val="00103C7C"/>
    <w:rsid w:val="00105D3E"/>
    <w:rsid w:val="0010611E"/>
    <w:rsid w:val="001076ED"/>
    <w:rsid w:val="00110EF1"/>
    <w:rsid w:val="00112816"/>
    <w:rsid w:val="00113469"/>
    <w:rsid w:val="00121005"/>
    <w:rsid w:val="0012193B"/>
    <w:rsid w:val="0012273D"/>
    <w:rsid w:val="00127FF0"/>
    <w:rsid w:val="00130398"/>
    <w:rsid w:val="001314CE"/>
    <w:rsid w:val="00131E72"/>
    <w:rsid w:val="00137B74"/>
    <w:rsid w:val="00141804"/>
    <w:rsid w:val="001431F9"/>
    <w:rsid w:val="00147505"/>
    <w:rsid w:val="00151256"/>
    <w:rsid w:val="00155A1D"/>
    <w:rsid w:val="00157FB1"/>
    <w:rsid w:val="00164163"/>
    <w:rsid w:val="00164A0F"/>
    <w:rsid w:val="001703F3"/>
    <w:rsid w:val="001706D1"/>
    <w:rsid w:val="00172391"/>
    <w:rsid w:val="001748E6"/>
    <w:rsid w:val="00175E62"/>
    <w:rsid w:val="001776C2"/>
    <w:rsid w:val="00177E88"/>
    <w:rsid w:val="001814D4"/>
    <w:rsid w:val="00184C67"/>
    <w:rsid w:val="00184DFE"/>
    <w:rsid w:val="00191F39"/>
    <w:rsid w:val="001A282F"/>
    <w:rsid w:val="001A3003"/>
    <w:rsid w:val="001A3C45"/>
    <w:rsid w:val="001A56AA"/>
    <w:rsid w:val="001A6052"/>
    <w:rsid w:val="001A786B"/>
    <w:rsid w:val="001B1678"/>
    <w:rsid w:val="001B2DF2"/>
    <w:rsid w:val="001B3644"/>
    <w:rsid w:val="001C06CA"/>
    <w:rsid w:val="001D57FD"/>
    <w:rsid w:val="001D646A"/>
    <w:rsid w:val="001E6ABB"/>
    <w:rsid w:val="001E6C33"/>
    <w:rsid w:val="001F02DA"/>
    <w:rsid w:val="001F3681"/>
    <w:rsid w:val="001F3BAE"/>
    <w:rsid w:val="001F404F"/>
    <w:rsid w:val="001F7EF8"/>
    <w:rsid w:val="00206310"/>
    <w:rsid w:val="00206EAC"/>
    <w:rsid w:val="0020757F"/>
    <w:rsid w:val="00207EDA"/>
    <w:rsid w:val="0021381D"/>
    <w:rsid w:val="0021735B"/>
    <w:rsid w:val="00217B6D"/>
    <w:rsid w:val="002227EF"/>
    <w:rsid w:val="0022317A"/>
    <w:rsid w:val="00224DC0"/>
    <w:rsid w:val="00224F78"/>
    <w:rsid w:val="0022695C"/>
    <w:rsid w:val="00234138"/>
    <w:rsid w:val="00235F0D"/>
    <w:rsid w:val="0023689D"/>
    <w:rsid w:val="002439C7"/>
    <w:rsid w:val="002553B8"/>
    <w:rsid w:val="00255887"/>
    <w:rsid w:val="00255AD3"/>
    <w:rsid w:val="002577CA"/>
    <w:rsid w:val="002601E2"/>
    <w:rsid w:val="002609BA"/>
    <w:rsid w:val="00261B92"/>
    <w:rsid w:val="00263203"/>
    <w:rsid w:val="0026477F"/>
    <w:rsid w:val="00270A6B"/>
    <w:rsid w:val="002711B3"/>
    <w:rsid w:val="00271E6B"/>
    <w:rsid w:val="00281C00"/>
    <w:rsid w:val="00282279"/>
    <w:rsid w:val="00282F98"/>
    <w:rsid w:val="00283232"/>
    <w:rsid w:val="002835CB"/>
    <w:rsid w:val="00286846"/>
    <w:rsid w:val="00287763"/>
    <w:rsid w:val="00293B96"/>
    <w:rsid w:val="00293DEC"/>
    <w:rsid w:val="00295D9E"/>
    <w:rsid w:val="00296A58"/>
    <w:rsid w:val="002A0B26"/>
    <w:rsid w:val="002A758B"/>
    <w:rsid w:val="002A7AED"/>
    <w:rsid w:val="002B1140"/>
    <w:rsid w:val="002B2361"/>
    <w:rsid w:val="002B3381"/>
    <w:rsid w:val="002B3AAC"/>
    <w:rsid w:val="002C0EA2"/>
    <w:rsid w:val="002C489C"/>
    <w:rsid w:val="002C5F92"/>
    <w:rsid w:val="002D15AB"/>
    <w:rsid w:val="002D4803"/>
    <w:rsid w:val="002D564C"/>
    <w:rsid w:val="002E1501"/>
    <w:rsid w:val="002E2CC5"/>
    <w:rsid w:val="002E54FD"/>
    <w:rsid w:val="002E56C5"/>
    <w:rsid w:val="002E59EA"/>
    <w:rsid w:val="002F1E36"/>
    <w:rsid w:val="002F48EB"/>
    <w:rsid w:val="00303A69"/>
    <w:rsid w:val="003051DB"/>
    <w:rsid w:val="00313999"/>
    <w:rsid w:val="00317CA8"/>
    <w:rsid w:val="00320542"/>
    <w:rsid w:val="003209E1"/>
    <w:rsid w:val="003347E7"/>
    <w:rsid w:val="003348A3"/>
    <w:rsid w:val="003465FC"/>
    <w:rsid w:val="00347A02"/>
    <w:rsid w:val="0036408F"/>
    <w:rsid w:val="0036428A"/>
    <w:rsid w:val="00365B34"/>
    <w:rsid w:val="00366263"/>
    <w:rsid w:val="003708A6"/>
    <w:rsid w:val="00370DE2"/>
    <w:rsid w:val="00371BFA"/>
    <w:rsid w:val="003769A7"/>
    <w:rsid w:val="00380612"/>
    <w:rsid w:val="00380DB7"/>
    <w:rsid w:val="00392488"/>
    <w:rsid w:val="00392952"/>
    <w:rsid w:val="00392C73"/>
    <w:rsid w:val="003955F3"/>
    <w:rsid w:val="00395931"/>
    <w:rsid w:val="003A2DC4"/>
    <w:rsid w:val="003A323F"/>
    <w:rsid w:val="003B0991"/>
    <w:rsid w:val="003B7731"/>
    <w:rsid w:val="003C06D1"/>
    <w:rsid w:val="003C3812"/>
    <w:rsid w:val="003C5360"/>
    <w:rsid w:val="003C551C"/>
    <w:rsid w:val="003D0267"/>
    <w:rsid w:val="003D0F11"/>
    <w:rsid w:val="003D1F52"/>
    <w:rsid w:val="003D27EC"/>
    <w:rsid w:val="003E49A2"/>
    <w:rsid w:val="003E6205"/>
    <w:rsid w:val="003F00EA"/>
    <w:rsid w:val="003F0AD0"/>
    <w:rsid w:val="003F2376"/>
    <w:rsid w:val="003F253C"/>
    <w:rsid w:val="003F4108"/>
    <w:rsid w:val="003F4116"/>
    <w:rsid w:val="003F5238"/>
    <w:rsid w:val="003F7552"/>
    <w:rsid w:val="00401BD4"/>
    <w:rsid w:val="0040653B"/>
    <w:rsid w:val="004075FE"/>
    <w:rsid w:val="004078FC"/>
    <w:rsid w:val="00415871"/>
    <w:rsid w:val="004172D7"/>
    <w:rsid w:val="004207D4"/>
    <w:rsid w:val="00422456"/>
    <w:rsid w:val="004247C0"/>
    <w:rsid w:val="004374F2"/>
    <w:rsid w:val="00447823"/>
    <w:rsid w:val="004520A9"/>
    <w:rsid w:val="00452433"/>
    <w:rsid w:val="00453F2A"/>
    <w:rsid w:val="00455D22"/>
    <w:rsid w:val="00457CD8"/>
    <w:rsid w:val="00461138"/>
    <w:rsid w:val="004618C4"/>
    <w:rsid w:val="00472E52"/>
    <w:rsid w:val="00486883"/>
    <w:rsid w:val="00486A86"/>
    <w:rsid w:val="00487827"/>
    <w:rsid w:val="00491E24"/>
    <w:rsid w:val="004954E2"/>
    <w:rsid w:val="004A1DD4"/>
    <w:rsid w:val="004A3795"/>
    <w:rsid w:val="004B57ED"/>
    <w:rsid w:val="004C392D"/>
    <w:rsid w:val="004C4CB7"/>
    <w:rsid w:val="004C519A"/>
    <w:rsid w:val="004D079D"/>
    <w:rsid w:val="004D3086"/>
    <w:rsid w:val="004D377D"/>
    <w:rsid w:val="004D39D9"/>
    <w:rsid w:val="004D5012"/>
    <w:rsid w:val="004D5A0D"/>
    <w:rsid w:val="004D6E45"/>
    <w:rsid w:val="004D79B9"/>
    <w:rsid w:val="004E0878"/>
    <w:rsid w:val="004E09E6"/>
    <w:rsid w:val="004E1B35"/>
    <w:rsid w:val="004F0A49"/>
    <w:rsid w:val="004F5B3F"/>
    <w:rsid w:val="004F6FDF"/>
    <w:rsid w:val="0050185C"/>
    <w:rsid w:val="00503481"/>
    <w:rsid w:val="00504349"/>
    <w:rsid w:val="00504EFB"/>
    <w:rsid w:val="00505819"/>
    <w:rsid w:val="00507A02"/>
    <w:rsid w:val="00510510"/>
    <w:rsid w:val="00511C53"/>
    <w:rsid w:val="00512555"/>
    <w:rsid w:val="00514B31"/>
    <w:rsid w:val="0051570D"/>
    <w:rsid w:val="0051619C"/>
    <w:rsid w:val="005209E3"/>
    <w:rsid w:val="005245B5"/>
    <w:rsid w:val="005248C6"/>
    <w:rsid w:val="005255AD"/>
    <w:rsid w:val="00527ACC"/>
    <w:rsid w:val="005308BD"/>
    <w:rsid w:val="0053329E"/>
    <w:rsid w:val="00535F22"/>
    <w:rsid w:val="0054048F"/>
    <w:rsid w:val="00541B63"/>
    <w:rsid w:val="005437E7"/>
    <w:rsid w:val="005438BE"/>
    <w:rsid w:val="00544B77"/>
    <w:rsid w:val="00550288"/>
    <w:rsid w:val="0055107D"/>
    <w:rsid w:val="00553C5C"/>
    <w:rsid w:val="00556798"/>
    <w:rsid w:val="005576A8"/>
    <w:rsid w:val="00560368"/>
    <w:rsid w:val="00563359"/>
    <w:rsid w:val="00564F2C"/>
    <w:rsid w:val="00565751"/>
    <w:rsid w:val="00570E63"/>
    <w:rsid w:val="00574F5A"/>
    <w:rsid w:val="00576F75"/>
    <w:rsid w:val="0058366C"/>
    <w:rsid w:val="0058500C"/>
    <w:rsid w:val="00590653"/>
    <w:rsid w:val="00594120"/>
    <w:rsid w:val="0059616F"/>
    <w:rsid w:val="005A01AD"/>
    <w:rsid w:val="005A12A7"/>
    <w:rsid w:val="005A1AF7"/>
    <w:rsid w:val="005A2480"/>
    <w:rsid w:val="005A601F"/>
    <w:rsid w:val="005C1FA5"/>
    <w:rsid w:val="005C4D15"/>
    <w:rsid w:val="005C66E9"/>
    <w:rsid w:val="005D14DA"/>
    <w:rsid w:val="005D48C3"/>
    <w:rsid w:val="005E1EDD"/>
    <w:rsid w:val="005E7BB1"/>
    <w:rsid w:val="005F1AFA"/>
    <w:rsid w:val="005F2E05"/>
    <w:rsid w:val="005F40B1"/>
    <w:rsid w:val="005F49D3"/>
    <w:rsid w:val="005F7C52"/>
    <w:rsid w:val="00610BA2"/>
    <w:rsid w:val="00615F6C"/>
    <w:rsid w:val="006217F5"/>
    <w:rsid w:val="00621EA9"/>
    <w:rsid w:val="00624EC2"/>
    <w:rsid w:val="00626A1F"/>
    <w:rsid w:val="0062721A"/>
    <w:rsid w:val="0063198D"/>
    <w:rsid w:val="00632438"/>
    <w:rsid w:val="00641154"/>
    <w:rsid w:val="00643CDC"/>
    <w:rsid w:val="00645026"/>
    <w:rsid w:val="00650313"/>
    <w:rsid w:val="0065286D"/>
    <w:rsid w:val="00654537"/>
    <w:rsid w:val="006545C9"/>
    <w:rsid w:val="006559E8"/>
    <w:rsid w:val="00657AFA"/>
    <w:rsid w:val="00663470"/>
    <w:rsid w:val="00667F73"/>
    <w:rsid w:val="00671B2A"/>
    <w:rsid w:val="0067749A"/>
    <w:rsid w:val="00680255"/>
    <w:rsid w:val="00681F5B"/>
    <w:rsid w:val="0068325C"/>
    <w:rsid w:val="006844AB"/>
    <w:rsid w:val="00693E7D"/>
    <w:rsid w:val="00695FB7"/>
    <w:rsid w:val="006974B3"/>
    <w:rsid w:val="006A0245"/>
    <w:rsid w:val="006A0AA8"/>
    <w:rsid w:val="006A4807"/>
    <w:rsid w:val="006A56E1"/>
    <w:rsid w:val="006A775D"/>
    <w:rsid w:val="006B2843"/>
    <w:rsid w:val="006B5ABD"/>
    <w:rsid w:val="006C2332"/>
    <w:rsid w:val="006C3132"/>
    <w:rsid w:val="006C7DBE"/>
    <w:rsid w:val="006D0575"/>
    <w:rsid w:val="006D1BEE"/>
    <w:rsid w:val="006D2792"/>
    <w:rsid w:val="006D3E72"/>
    <w:rsid w:val="006D6997"/>
    <w:rsid w:val="006D7BFD"/>
    <w:rsid w:val="006E102D"/>
    <w:rsid w:val="006E7D03"/>
    <w:rsid w:val="006F00A8"/>
    <w:rsid w:val="006F022A"/>
    <w:rsid w:val="006F285A"/>
    <w:rsid w:val="00701113"/>
    <w:rsid w:val="00711BD2"/>
    <w:rsid w:val="00711FF7"/>
    <w:rsid w:val="00723BD5"/>
    <w:rsid w:val="00724970"/>
    <w:rsid w:val="0073037B"/>
    <w:rsid w:val="00731CFA"/>
    <w:rsid w:val="00731FA6"/>
    <w:rsid w:val="00737B8E"/>
    <w:rsid w:val="00740D9A"/>
    <w:rsid w:val="00744C66"/>
    <w:rsid w:val="007458D7"/>
    <w:rsid w:val="00745C5E"/>
    <w:rsid w:val="007520B6"/>
    <w:rsid w:val="007520CE"/>
    <w:rsid w:val="00754EA3"/>
    <w:rsid w:val="00765A3B"/>
    <w:rsid w:val="0076645C"/>
    <w:rsid w:val="007668F0"/>
    <w:rsid w:val="0077011D"/>
    <w:rsid w:val="0078223D"/>
    <w:rsid w:val="00794AAF"/>
    <w:rsid w:val="00794E6D"/>
    <w:rsid w:val="007955FF"/>
    <w:rsid w:val="007965C0"/>
    <w:rsid w:val="0079751F"/>
    <w:rsid w:val="007A18A2"/>
    <w:rsid w:val="007A3654"/>
    <w:rsid w:val="007A7D2E"/>
    <w:rsid w:val="007B1550"/>
    <w:rsid w:val="007B2073"/>
    <w:rsid w:val="007B26FE"/>
    <w:rsid w:val="007B2779"/>
    <w:rsid w:val="007B35B2"/>
    <w:rsid w:val="007B4D1C"/>
    <w:rsid w:val="007B61E8"/>
    <w:rsid w:val="007B6F14"/>
    <w:rsid w:val="007B72F3"/>
    <w:rsid w:val="007B7396"/>
    <w:rsid w:val="007C3A99"/>
    <w:rsid w:val="007C6AFB"/>
    <w:rsid w:val="007D097E"/>
    <w:rsid w:val="007D267A"/>
    <w:rsid w:val="007D5AB9"/>
    <w:rsid w:val="007D7F3D"/>
    <w:rsid w:val="007E10DD"/>
    <w:rsid w:val="007E12D2"/>
    <w:rsid w:val="007E1CBE"/>
    <w:rsid w:val="007E2D7D"/>
    <w:rsid w:val="007E3C41"/>
    <w:rsid w:val="007E4508"/>
    <w:rsid w:val="007E67DA"/>
    <w:rsid w:val="007F0E7E"/>
    <w:rsid w:val="007F1FDC"/>
    <w:rsid w:val="007F36EC"/>
    <w:rsid w:val="007F3F8C"/>
    <w:rsid w:val="007F6B42"/>
    <w:rsid w:val="007F7108"/>
    <w:rsid w:val="008064A0"/>
    <w:rsid w:val="008073C9"/>
    <w:rsid w:val="00812A17"/>
    <w:rsid w:val="00815EFA"/>
    <w:rsid w:val="00817FEB"/>
    <w:rsid w:val="0082164A"/>
    <w:rsid w:val="00822BC4"/>
    <w:rsid w:val="0082781E"/>
    <w:rsid w:val="00832D8D"/>
    <w:rsid w:val="00837435"/>
    <w:rsid w:val="008421B6"/>
    <w:rsid w:val="00850C30"/>
    <w:rsid w:val="008518AF"/>
    <w:rsid w:val="008532CF"/>
    <w:rsid w:val="008546C9"/>
    <w:rsid w:val="00855F85"/>
    <w:rsid w:val="00857D52"/>
    <w:rsid w:val="00863D0D"/>
    <w:rsid w:val="008666E7"/>
    <w:rsid w:val="00867DCF"/>
    <w:rsid w:val="00872E3B"/>
    <w:rsid w:val="00875C63"/>
    <w:rsid w:val="00876A49"/>
    <w:rsid w:val="008804C9"/>
    <w:rsid w:val="008856E5"/>
    <w:rsid w:val="008904F9"/>
    <w:rsid w:val="008946DD"/>
    <w:rsid w:val="00895BC5"/>
    <w:rsid w:val="008971E5"/>
    <w:rsid w:val="008A0216"/>
    <w:rsid w:val="008A163B"/>
    <w:rsid w:val="008A21EC"/>
    <w:rsid w:val="008A2932"/>
    <w:rsid w:val="008B4786"/>
    <w:rsid w:val="008C19A9"/>
    <w:rsid w:val="008C368A"/>
    <w:rsid w:val="008C6B5D"/>
    <w:rsid w:val="008D18D6"/>
    <w:rsid w:val="008D37EC"/>
    <w:rsid w:val="008D6390"/>
    <w:rsid w:val="008E0D96"/>
    <w:rsid w:val="008E2EBA"/>
    <w:rsid w:val="008E3261"/>
    <w:rsid w:val="008E4125"/>
    <w:rsid w:val="008E68A3"/>
    <w:rsid w:val="008F14BF"/>
    <w:rsid w:val="008F2588"/>
    <w:rsid w:val="00903316"/>
    <w:rsid w:val="0090625F"/>
    <w:rsid w:val="00906A71"/>
    <w:rsid w:val="00911099"/>
    <w:rsid w:val="00914574"/>
    <w:rsid w:val="00914657"/>
    <w:rsid w:val="0092219F"/>
    <w:rsid w:val="00923697"/>
    <w:rsid w:val="0092378C"/>
    <w:rsid w:val="00927D95"/>
    <w:rsid w:val="009300A8"/>
    <w:rsid w:val="009336EA"/>
    <w:rsid w:val="00933724"/>
    <w:rsid w:val="00934390"/>
    <w:rsid w:val="009419EC"/>
    <w:rsid w:val="00942D63"/>
    <w:rsid w:val="00956E94"/>
    <w:rsid w:val="00957A4F"/>
    <w:rsid w:val="00957B9F"/>
    <w:rsid w:val="009603C4"/>
    <w:rsid w:val="00963A14"/>
    <w:rsid w:val="009665DA"/>
    <w:rsid w:val="00981288"/>
    <w:rsid w:val="0098190B"/>
    <w:rsid w:val="00996D58"/>
    <w:rsid w:val="009A3A90"/>
    <w:rsid w:val="009A6F02"/>
    <w:rsid w:val="009B1E16"/>
    <w:rsid w:val="009B24BA"/>
    <w:rsid w:val="009B4B87"/>
    <w:rsid w:val="009B637B"/>
    <w:rsid w:val="009B64FF"/>
    <w:rsid w:val="009B6555"/>
    <w:rsid w:val="009B6E56"/>
    <w:rsid w:val="009D2949"/>
    <w:rsid w:val="009D35AA"/>
    <w:rsid w:val="009D453F"/>
    <w:rsid w:val="009D6AFA"/>
    <w:rsid w:val="009D6FA9"/>
    <w:rsid w:val="009E7765"/>
    <w:rsid w:val="009F4874"/>
    <w:rsid w:val="009F4F04"/>
    <w:rsid w:val="00A02043"/>
    <w:rsid w:val="00A030B1"/>
    <w:rsid w:val="00A14B86"/>
    <w:rsid w:val="00A15D4B"/>
    <w:rsid w:val="00A20861"/>
    <w:rsid w:val="00A26151"/>
    <w:rsid w:val="00A30181"/>
    <w:rsid w:val="00A31330"/>
    <w:rsid w:val="00A343A9"/>
    <w:rsid w:val="00A41F6C"/>
    <w:rsid w:val="00A43C51"/>
    <w:rsid w:val="00A4409E"/>
    <w:rsid w:val="00A450AF"/>
    <w:rsid w:val="00A475D0"/>
    <w:rsid w:val="00A54C35"/>
    <w:rsid w:val="00A56E21"/>
    <w:rsid w:val="00A57204"/>
    <w:rsid w:val="00A57CD7"/>
    <w:rsid w:val="00A60BA9"/>
    <w:rsid w:val="00A642E9"/>
    <w:rsid w:val="00A71163"/>
    <w:rsid w:val="00A752B6"/>
    <w:rsid w:val="00A77082"/>
    <w:rsid w:val="00A771FE"/>
    <w:rsid w:val="00A77826"/>
    <w:rsid w:val="00A80EDA"/>
    <w:rsid w:val="00A86A58"/>
    <w:rsid w:val="00A86DF3"/>
    <w:rsid w:val="00A87F63"/>
    <w:rsid w:val="00A9047B"/>
    <w:rsid w:val="00A90AB7"/>
    <w:rsid w:val="00A92EEE"/>
    <w:rsid w:val="00A9564F"/>
    <w:rsid w:val="00AA1DBF"/>
    <w:rsid w:val="00AA5FBC"/>
    <w:rsid w:val="00AC1547"/>
    <w:rsid w:val="00AC48EE"/>
    <w:rsid w:val="00AC5E2B"/>
    <w:rsid w:val="00AD0059"/>
    <w:rsid w:val="00AD02F2"/>
    <w:rsid w:val="00AD0C77"/>
    <w:rsid w:val="00AD2F5C"/>
    <w:rsid w:val="00AE13D2"/>
    <w:rsid w:val="00AE3365"/>
    <w:rsid w:val="00AE6E0C"/>
    <w:rsid w:val="00AF2445"/>
    <w:rsid w:val="00AF74D0"/>
    <w:rsid w:val="00B0528C"/>
    <w:rsid w:val="00B1250F"/>
    <w:rsid w:val="00B15681"/>
    <w:rsid w:val="00B16B7A"/>
    <w:rsid w:val="00B2690A"/>
    <w:rsid w:val="00B31BED"/>
    <w:rsid w:val="00B33B68"/>
    <w:rsid w:val="00B420A7"/>
    <w:rsid w:val="00B53AC3"/>
    <w:rsid w:val="00B53B5C"/>
    <w:rsid w:val="00B53C71"/>
    <w:rsid w:val="00B56AD8"/>
    <w:rsid w:val="00B56EE1"/>
    <w:rsid w:val="00B601F4"/>
    <w:rsid w:val="00B60953"/>
    <w:rsid w:val="00B632B3"/>
    <w:rsid w:val="00B64490"/>
    <w:rsid w:val="00B656AE"/>
    <w:rsid w:val="00B72DF4"/>
    <w:rsid w:val="00B74804"/>
    <w:rsid w:val="00B7679F"/>
    <w:rsid w:val="00B80270"/>
    <w:rsid w:val="00B8433F"/>
    <w:rsid w:val="00B858E7"/>
    <w:rsid w:val="00B87ECA"/>
    <w:rsid w:val="00B91541"/>
    <w:rsid w:val="00B9697D"/>
    <w:rsid w:val="00BA487C"/>
    <w:rsid w:val="00BA63C7"/>
    <w:rsid w:val="00BB474C"/>
    <w:rsid w:val="00BC2262"/>
    <w:rsid w:val="00BD2B6C"/>
    <w:rsid w:val="00BD3E8A"/>
    <w:rsid w:val="00BD6AED"/>
    <w:rsid w:val="00BD6F13"/>
    <w:rsid w:val="00BE30F9"/>
    <w:rsid w:val="00BE3ECE"/>
    <w:rsid w:val="00BE6098"/>
    <w:rsid w:val="00BF0E91"/>
    <w:rsid w:val="00BF366C"/>
    <w:rsid w:val="00BF5A09"/>
    <w:rsid w:val="00C01CCD"/>
    <w:rsid w:val="00C03FCF"/>
    <w:rsid w:val="00C04797"/>
    <w:rsid w:val="00C07B91"/>
    <w:rsid w:val="00C10184"/>
    <w:rsid w:val="00C11D38"/>
    <w:rsid w:val="00C12287"/>
    <w:rsid w:val="00C146D1"/>
    <w:rsid w:val="00C173F4"/>
    <w:rsid w:val="00C24A8A"/>
    <w:rsid w:val="00C24F0E"/>
    <w:rsid w:val="00C26868"/>
    <w:rsid w:val="00C27A45"/>
    <w:rsid w:val="00C30A52"/>
    <w:rsid w:val="00C34627"/>
    <w:rsid w:val="00C34A64"/>
    <w:rsid w:val="00C35A73"/>
    <w:rsid w:val="00C36DE1"/>
    <w:rsid w:val="00C37319"/>
    <w:rsid w:val="00C444DA"/>
    <w:rsid w:val="00C448FD"/>
    <w:rsid w:val="00C50C7A"/>
    <w:rsid w:val="00C573E2"/>
    <w:rsid w:val="00C60580"/>
    <w:rsid w:val="00C6196C"/>
    <w:rsid w:val="00C62433"/>
    <w:rsid w:val="00C63CC6"/>
    <w:rsid w:val="00C65569"/>
    <w:rsid w:val="00C671F4"/>
    <w:rsid w:val="00C74BF5"/>
    <w:rsid w:val="00C77FBF"/>
    <w:rsid w:val="00C80680"/>
    <w:rsid w:val="00C82908"/>
    <w:rsid w:val="00C86581"/>
    <w:rsid w:val="00C86BAF"/>
    <w:rsid w:val="00C86EBB"/>
    <w:rsid w:val="00C8713B"/>
    <w:rsid w:val="00C877DA"/>
    <w:rsid w:val="00C90430"/>
    <w:rsid w:val="00C93619"/>
    <w:rsid w:val="00C95031"/>
    <w:rsid w:val="00CA2DE8"/>
    <w:rsid w:val="00CB4F87"/>
    <w:rsid w:val="00CB60C2"/>
    <w:rsid w:val="00CC000E"/>
    <w:rsid w:val="00CC1110"/>
    <w:rsid w:val="00CC1AC1"/>
    <w:rsid w:val="00CC6D6D"/>
    <w:rsid w:val="00CD0CCE"/>
    <w:rsid w:val="00CD0D4E"/>
    <w:rsid w:val="00CE0D11"/>
    <w:rsid w:val="00CE162A"/>
    <w:rsid w:val="00CE3D8D"/>
    <w:rsid w:val="00CE4472"/>
    <w:rsid w:val="00CE56F5"/>
    <w:rsid w:val="00CF13DC"/>
    <w:rsid w:val="00CF657B"/>
    <w:rsid w:val="00D04FA7"/>
    <w:rsid w:val="00D068F0"/>
    <w:rsid w:val="00D104CE"/>
    <w:rsid w:val="00D11A75"/>
    <w:rsid w:val="00D17158"/>
    <w:rsid w:val="00D200BF"/>
    <w:rsid w:val="00D24BA2"/>
    <w:rsid w:val="00D32B7F"/>
    <w:rsid w:val="00D32D95"/>
    <w:rsid w:val="00D34BA0"/>
    <w:rsid w:val="00D469AD"/>
    <w:rsid w:val="00D53373"/>
    <w:rsid w:val="00D5435F"/>
    <w:rsid w:val="00D621A4"/>
    <w:rsid w:val="00D6338D"/>
    <w:rsid w:val="00D66E03"/>
    <w:rsid w:val="00D726BA"/>
    <w:rsid w:val="00D72CE5"/>
    <w:rsid w:val="00D802D8"/>
    <w:rsid w:val="00D81B9C"/>
    <w:rsid w:val="00D83793"/>
    <w:rsid w:val="00D83D80"/>
    <w:rsid w:val="00D86D99"/>
    <w:rsid w:val="00D91CE6"/>
    <w:rsid w:val="00D92DA1"/>
    <w:rsid w:val="00DB226B"/>
    <w:rsid w:val="00DB40D8"/>
    <w:rsid w:val="00DC0C05"/>
    <w:rsid w:val="00DC2491"/>
    <w:rsid w:val="00DC2536"/>
    <w:rsid w:val="00DC31A8"/>
    <w:rsid w:val="00DC56A9"/>
    <w:rsid w:val="00DC70D9"/>
    <w:rsid w:val="00DD038A"/>
    <w:rsid w:val="00DD44F6"/>
    <w:rsid w:val="00DD4F9C"/>
    <w:rsid w:val="00DE1F57"/>
    <w:rsid w:val="00DE292B"/>
    <w:rsid w:val="00DE2A2C"/>
    <w:rsid w:val="00DE40D0"/>
    <w:rsid w:val="00DE6B36"/>
    <w:rsid w:val="00DF02F1"/>
    <w:rsid w:val="00DF0CB8"/>
    <w:rsid w:val="00DF17A4"/>
    <w:rsid w:val="00DF68CA"/>
    <w:rsid w:val="00E064FF"/>
    <w:rsid w:val="00E07268"/>
    <w:rsid w:val="00E113A8"/>
    <w:rsid w:val="00E15C79"/>
    <w:rsid w:val="00E15DD6"/>
    <w:rsid w:val="00E17A1F"/>
    <w:rsid w:val="00E248CB"/>
    <w:rsid w:val="00E25FA6"/>
    <w:rsid w:val="00E265CE"/>
    <w:rsid w:val="00E26CE3"/>
    <w:rsid w:val="00E32BC0"/>
    <w:rsid w:val="00E40FC9"/>
    <w:rsid w:val="00E42B94"/>
    <w:rsid w:val="00E43960"/>
    <w:rsid w:val="00E43F98"/>
    <w:rsid w:val="00E44E03"/>
    <w:rsid w:val="00E45268"/>
    <w:rsid w:val="00E50233"/>
    <w:rsid w:val="00E5065E"/>
    <w:rsid w:val="00E50BA1"/>
    <w:rsid w:val="00E517E1"/>
    <w:rsid w:val="00E54A33"/>
    <w:rsid w:val="00E55790"/>
    <w:rsid w:val="00E55A27"/>
    <w:rsid w:val="00E619A2"/>
    <w:rsid w:val="00E62A9E"/>
    <w:rsid w:val="00E660CB"/>
    <w:rsid w:val="00E76387"/>
    <w:rsid w:val="00E77B49"/>
    <w:rsid w:val="00E805CE"/>
    <w:rsid w:val="00E84C44"/>
    <w:rsid w:val="00E85DC6"/>
    <w:rsid w:val="00E878CB"/>
    <w:rsid w:val="00E96DBD"/>
    <w:rsid w:val="00EA1CCC"/>
    <w:rsid w:val="00EA3D12"/>
    <w:rsid w:val="00EA4C4F"/>
    <w:rsid w:val="00EA55C9"/>
    <w:rsid w:val="00EA60C2"/>
    <w:rsid w:val="00EA61F0"/>
    <w:rsid w:val="00EA6F39"/>
    <w:rsid w:val="00EB292E"/>
    <w:rsid w:val="00EC05CC"/>
    <w:rsid w:val="00EC474A"/>
    <w:rsid w:val="00EC4F0B"/>
    <w:rsid w:val="00EC794D"/>
    <w:rsid w:val="00EC7D0A"/>
    <w:rsid w:val="00ED0B71"/>
    <w:rsid w:val="00ED2534"/>
    <w:rsid w:val="00ED4109"/>
    <w:rsid w:val="00ED4356"/>
    <w:rsid w:val="00EE739C"/>
    <w:rsid w:val="00EF0B62"/>
    <w:rsid w:val="00EF0C13"/>
    <w:rsid w:val="00EF12F9"/>
    <w:rsid w:val="00EF2DC3"/>
    <w:rsid w:val="00EF3609"/>
    <w:rsid w:val="00EF653D"/>
    <w:rsid w:val="00EF78E1"/>
    <w:rsid w:val="00EF7E50"/>
    <w:rsid w:val="00F04C8D"/>
    <w:rsid w:val="00F04DB1"/>
    <w:rsid w:val="00F05158"/>
    <w:rsid w:val="00F0520E"/>
    <w:rsid w:val="00F07BB4"/>
    <w:rsid w:val="00F122D5"/>
    <w:rsid w:val="00F146EE"/>
    <w:rsid w:val="00F16CEA"/>
    <w:rsid w:val="00F2049D"/>
    <w:rsid w:val="00F22B87"/>
    <w:rsid w:val="00F23DEA"/>
    <w:rsid w:val="00F27562"/>
    <w:rsid w:val="00F31C44"/>
    <w:rsid w:val="00F32977"/>
    <w:rsid w:val="00F349D6"/>
    <w:rsid w:val="00F36625"/>
    <w:rsid w:val="00F44EA7"/>
    <w:rsid w:val="00F45DA3"/>
    <w:rsid w:val="00F50E19"/>
    <w:rsid w:val="00F51064"/>
    <w:rsid w:val="00F51931"/>
    <w:rsid w:val="00F5351E"/>
    <w:rsid w:val="00F54500"/>
    <w:rsid w:val="00F55700"/>
    <w:rsid w:val="00F57929"/>
    <w:rsid w:val="00F654AA"/>
    <w:rsid w:val="00F74E81"/>
    <w:rsid w:val="00F7581C"/>
    <w:rsid w:val="00F75A8A"/>
    <w:rsid w:val="00F75E12"/>
    <w:rsid w:val="00F84DBF"/>
    <w:rsid w:val="00F86777"/>
    <w:rsid w:val="00F906D6"/>
    <w:rsid w:val="00F90FCF"/>
    <w:rsid w:val="00F9107B"/>
    <w:rsid w:val="00F9212D"/>
    <w:rsid w:val="00F968EC"/>
    <w:rsid w:val="00F96CAD"/>
    <w:rsid w:val="00F97519"/>
    <w:rsid w:val="00FA2735"/>
    <w:rsid w:val="00FB1D39"/>
    <w:rsid w:val="00FD6044"/>
    <w:rsid w:val="00FE05D4"/>
    <w:rsid w:val="00FE1D43"/>
    <w:rsid w:val="00FE4343"/>
    <w:rsid w:val="00FF0699"/>
    <w:rsid w:val="00FF4132"/>
    <w:rsid w:val="00FF554E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F768"/>
  <w15:chartTrackingRefBased/>
  <w15:docId w15:val="{04804616-0F3A-4065-A9DC-9C513E79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49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C23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4F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F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F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F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F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0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05E16-BA27-4679-9193-812A32F5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lajom</dc:creator>
  <cp:keywords/>
  <dc:description/>
  <cp:lastModifiedBy>Manolito Diaz</cp:lastModifiedBy>
  <cp:revision>40</cp:revision>
  <cp:lastPrinted>2023-09-19T12:54:00Z</cp:lastPrinted>
  <dcterms:created xsi:type="dcterms:W3CDTF">2023-09-11T08:11:00Z</dcterms:created>
  <dcterms:modified xsi:type="dcterms:W3CDTF">2023-09-23T04:13:00Z</dcterms:modified>
</cp:coreProperties>
</file>
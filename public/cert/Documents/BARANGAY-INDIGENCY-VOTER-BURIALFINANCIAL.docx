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C51" w14:textId="008EE934" w:rsidR="009E7765" w:rsidRPr="00CF13DC" w:rsidRDefault="00A66C57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26688" behindDoc="0" locked="0" layoutInCell="1" allowOverlap="1" wp14:anchorId="44E14007" wp14:editId="68BBBCA6">
                  <wp:simplePos x="0" y="0"/>
                  <wp:positionH relativeFrom="column">
                    <wp:posOffset>3001258</wp:posOffset>
                  </wp:positionH>
                  <wp:positionV relativeFrom="paragraph">
                    <wp:posOffset>3738880</wp:posOffset>
                  </wp:positionV>
                  <wp:extent cx="301925" cy="241539"/>
                  <wp:effectExtent l="0" t="0" r="22225" b="25400"/>
                  <wp:wrapNone/>
                  <wp:docPr id="20" name="Rectangle: Rounded Corners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04A58AF7" id="Rectangle: Rounded Corners 20" o:spid="_x0000_s1026" style="position:absolute;margin-left:236.3pt;margin-top:294.4pt;width:23.75pt;height:19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" fillcolor="white [3212]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6944" behindDoc="0" locked="0" layoutInCell="1" allowOverlap="1" wp14:anchorId="5EA26945" wp14:editId="30F1006D">
                  <wp:simplePos x="0" y="0"/>
                  <wp:positionH relativeFrom="column">
                    <wp:posOffset>2997200</wp:posOffset>
                  </wp:positionH>
                  <wp:positionV relativeFrom="paragraph">
                    <wp:posOffset>4173855</wp:posOffset>
                  </wp:positionV>
                  <wp:extent cx="309880" cy="249555"/>
                  <wp:effectExtent l="0" t="0" r="13970" b="17145"/>
                  <wp:wrapNone/>
                  <wp:docPr id="14" name="Rectangle: Rounded Corners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9880" cy="2495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871FD1D" id="Rectangle: Rounded Corners 14" o:spid="_x0000_s1026" style="position:absolute;margin-left:236pt;margin-top:328.65pt;width:24.4pt;height:19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" fillcolor="white [3212]" strokecolor="#1f3763 [1604]" strokeweight="1pt">
                  <v:stroke joinstyle="miter"/>
                </v:roundrect>
              </w:pict>
            </mc:Fallback>
          </mc:AlternateContent>
        </w:r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70368" behindDoc="0" locked="0" layoutInCell="1" allowOverlap="1" wp14:anchorId="58A63F9B" wp14:editId="1DF7E2AC">
                  <wp:simplePos x="0" y="0"/>
                  <wp:positionH relativeFrom="column">
                    <wp:posOffset>3006587</wp:posOffset>
                  </wp:positionH>
                  <wp:positionV relativeFrom="paragraph">
                    <wp:posOffset>4615180</wp:posOffset>
                  </wp:positionV>
                  <wp:extent cx="301925" cy="241539"/>
                  <wp:effectExtent l="0" t="0" r="22225" b="25400"/>
                  <wp:wrapNone/>
                  <wp:docPr id="6" name="Rectangle: Rounded Corners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10585537" id="Rectangle: Rounded Corners 6" o:spid="_x0000_s1026" style="position:absolute;margin-left:236.75pt;margin-top:363.4pt;width:23.75pt;height:1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R="00A360C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30784" behindDoc="0" locked="0" layoutInCell="1" allowOverlap="1" wp14:anchorId="1632EAC0" wp14:editId="50C40753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5127625</wp:posOffset>
                  </wp:positionV>
                  <wp:extent cx="301625" cy="241300"/>
                  <wp:effectExtent l="0" t="0" r="22225" b="25400"/>
                  <wp:wrapNone/>
                  <wp:docPr id="10" name="Rectangle: Rounded Corner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9D4BCD7" id="Rectangle: Rounded Corners 10" o:spid="_x0000_s1026" style="position:absolute;margin-left:397.05pt;margin-top:403.75pt;width:23.75pt;height:19pt;z-index:25183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R="00A360C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41696" behindDoc="0" locked="0" layoutInCell="1" allowOverlap="1" wp14:anchorId="7375F20D" wp14:editId="76A5B604">
                  <wp:simplePos x="0" y="0"/>
                  <wp:positionH relativeFrom="column">
                    <wp:posOffset>5039995</wp:posOffset>
                  </wp:positionH>
                  <wp:positionV relativeFrom="paragraph">
                    <wp:posOffset>4612971</wp:posOffset>
                  </wp:positionV>
                  <wp:extent cx="301625" cy="241300"/>
                  <wp:effectExtent l="0" t="0" r="22225" b="25400"/>
                  <wp:wrapNone/>
                  <wp:docPr id="18" name="Rectangle: Rounded Corners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4CF2AA58" id="Rectangle: Rounded Corners 18" o:spid="_x0000_s1026" style="position:absolute;margin-left:396.85pt;margin-top:363.25pt;width:23.75pt;height:19pt;z-index:25174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VJiQIAAFsFAAAOAAAAZHJzL2Uyb0RvYy54bWysVFFP3DAMfp+0/xDlfbQ9Ds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R="00A360C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16096" behindDoc="0" locked="0" layoutInCell="1" allowOverlap="1" wp14:anchorId="4E9D2969" wp14:editId="22BBE44C">
                  <wp:simplePos x="0" y="0"/>
                  <wp:positionH relativeFrom="column">
                    <wp:posOffset>5039995</wp:posOffset>
                  </wp:positionH>
                  <wp:positionV relativeFrom="paragraph">
                    <wp:posOffset>4184318</wp:posOffset>
                  </wp:positionV>
                  <wp:extent cx="301925" cy="241539"/>
                  <wp:effectExtent l="0" t="0" r="22225" b="25400"/>
                  <wp:wrapNone/>
                  <wp:docPr id="17" name="Rectangle: Rounded Corners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7B92B6BB" id="Rectangle: Rounded Corners 17" o:spid="_x0000_s1026" style="position:absolute;margin-left:396.85pt;margin-top:329.45pt;width:23.75pt;height:19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A360C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98016" behindDoc="0" locked="0" layoutInCell="1" allowOverlap="1" wp14:anchorId="0DED4128" wp14:editId="61E733AC">
                  <wp:simplePos x="0" y="0"/>
                  <wp:positionH relativeFrom="column">
                    <wp:posOffset>5041900</wp:posOffset>
                  </wp:positionH>
                  <wp:positionV relativeFrom="paragraph">
                    <wp:posOffset>3739487</wp:posOffset>
                  </wp:positionV>
                  <wp:extent cx="301625" cy="241300"/>
                  <wp:effectExtent l="0" t="0" r="22225" b="25400"/>
                  <wp:wrapNone/>
                  <wp:docPr id="19" name="Rectangle: Rounded Corners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9D2FB19" id="Rectangle: Rounded Corners 19" o:spid="_x0000_s1026" style="position:absolute;margin-left:397pt;margin-top:294.45pt;width:23.75pt;height:19pt;z-index:25179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R="00A360C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93216" behindDoc="0" locked="0" layoutInCell="1" allowOverlap="1" wp14:anchorId="07935018" wp14:editId="280BEC2D">
                  <wp:simplePos x="0" y="0"/>
                  <wp:positionH relativeFrom="column">
                    <wp:posOffset>3013378</wp:posOffset>
                  </wp:positionH>
                  <wp:positionV relativeFrom="paragraph">
                    <wp:posOffset>5091789</wp:posOffset>
                  </wp:positionV>
                  <wp:extent cx="301925" cy="241539"/>
                  <wp:effectExtent l="0" t="0" r="22225" b="25400"/>
                  <wp:wrapNone/>
                  <wp:docPr id="13" name="Rectangle: Rounded Corners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372F4AD9" id="Rectangle: Rounded Corners 13" o:spid="_x0000_s1026" style="position:absolute;margin-left:237.25pt;margin-top:400.95pt;width:23.75pt;height:19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945A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8464" behindDoc="1" locked="0" layoutInCell="1" allowOverlap="1" wp14:anchorId="08CC1B10" wp14:editId="75A8D35F">
                  <wp:simplePos x="0" y="0"/>
                  <wp:positionH relativeFrom="column">
                    <wp:posOffset>255988</wp:posOffset>
                  </wp:positionH>
                  <wp:positionV relativeFrom="paragraph">
                    <wp:posOffset>1523227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46113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461138" w:rsidRPr="00CA2DE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6" style="position:absolute;left:0;text-align:left;margin-left:20.15pt;margin-top:119.95pt;width:182.7pt;height:589.55pt;z-index:-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" filled="f" strokecolor="#1f3763 [1604]" strokeweight="1pt">
                  <v:textbox>
                    <w:txbxContent>
                      <w:p w14:paraId="41FE1D1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46113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461138" w:rsidRPr="00CA2DE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1945A2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5984" behindDoc="0" locked="0" layoutInCell="1" allowOverlap="1" wp14:anchorId="56489566" wp14:editId="7AA8DF03">
                  <wp:simplePos x="0" y="0"/>
                  <wp:positionH relativeFrom="column">
                    <wp:posOffset>5445760</wp:posOffset>
                  </wp:positionH>
                  <wp:positionV relativeFrom="paragraph">
                    <wp:posOffset>33020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B7B744D" id="Rectangle 16" o:spid="_x0000_s1026" style="position:absolute;margin-left:428.8pt;margin-top:2.6pt;width:63.75pt;height:8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" stroked="f" strokeweight="1pt">
                  <v:fill r:id="rId7" o:title="" recolor="t" rotate="t" type="frame"/>
                </v:rect>
              </w:pict>
            </mc:Fallback>
          </mc:AlternateContent>
        </w:r>
        <w:r w:rsidR="0050290B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9792" behindDoc="1" locked="0" layoutInCell="1" allowOverlap="1" wp14:anchorId="23F834C0" wp14:editId="0213FA59">
                  <wp:simplePos x="0" y="0"/>
                  <wp:positionH relativeFrom="margin">
                    <wp:posOffset>152400</wp:posOffset>
                  </wp:positionH>
                  <wp:positionV relativeFrom="margin">
                    <wp:posOffset>-227965</wp:posOffset>
                  </wp:positionV>
                  <wp:extent cx="6941185" cy="9508490"/>
                  <wp:effectExtent l="0" t="0" r="12065" b="1651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41185" cy="950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461138" w:rsidRDefault="002E59EA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461138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="00461138"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461138" w:rsidRPr="002E59EA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461138" w:rsidRDefault="002E59EA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46113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Barangay 781 Zone 85 District V</w:t>
                              </w:r>
                            </w:p>
                            <w:p w14:paraId="2B9695FD" w14:textId="4D7917B5" w:rsidR="00461138" w:rsidRPr="00AC1547" w:rsidRDefault="00461138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5EB6025" w:rsidR="00461138" w:rsidRPr="002E59EA" w:rsidRDefault="00461138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bookmarkEnd w:id="1"/>
                              <w:r w:rsidR="00F251BE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INDIGENCY</w:t>
                              </w:r>
                            </w:p>
                            <w:p w14:paraId="68F8DCF2" w14:textId="596EB09A" w:rsidR="009F4874" w:rsidRPr="00743E64" w:rsidRDefault="00461138" w:rsidP="00811EC5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This is to certify that</w:t>
                              </w:r>
                              <w:r w:rsidR="00E349B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D59F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ANTONIO REYES</w:t>
                              </w:r>
                              <w:r w:rsidR="00AB4E55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(deceased)/</w:t>
                              </w:r>
                              <w:r w:rsidR="0015589C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TERESITA REYES</w:t>
                              </w:r>
                              <w:r w:rsidR="00823A89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ITO</w:t>
                              </w:r>
                              <w:bookmarkStart w:id="2" w:name="_GoBack"/>
                              <w:bookmarkEnd w:id="2"/>
                              <w:r w:rsidR="00314F4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(claimant</w:t>
                              </w:r>
                              <w:r w:rsidR="00FA1995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-</w:t>
                              </w:r>
                              <w:r w:rsidR="0015589C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daughter</w:t>
                              </w:r>
                              <w:r w:rsidR="00314F4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)</w:t>
                              </w:r>
                              <w:r w:rsidR="009D54E9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r w:rsidR="009D54E9" w:rsidRPr="00753C3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89C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76</w:t>
                              </w:r>
                              <w:r w:rsidR="00FA1995" w:rsidRPr="00FA1995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/</w:t>
                              </w:r>
                              <w:r w:rsidR="0015589C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52</w:t>
                              </w:r>
                              <w:r w:rsidR="00FA1995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years old, is a </w:t>
                              </w:r>
                              <w:r w:rsidRPr="00282279">
                                <w:rPr>
                                  <w:sz w:val="24"/>
                                  <w:szCs w:val="24"/>
                                </w:rPr>
                                <w:t>registered voter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bonafide resident of this barangay with postal address</w:t>
                              </w:r>
                              <w:r w:rsidRPr="0005400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  <w:r w:rsidR="009F487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77F47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2351 </w:t>
                              </w:r>
                              <w:r w:rsidR="00E349BF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G </w:t>
                              </w:r>
                              <w:r w:rsidR="00753C3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TEJERON</w:t>
                              </w:r>
                              <w:r w:rsidR="00E75B59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F32A3E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ST.</w:t>
                              </w:r>
                              <w:r w:rsidR="009F4874" w:rsidRPr="009F487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STA. AN</w:t>
                              </w:r>
                              <w:r w:rsidR="005C1A2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A</w:t>
                              </w:r>
                              <w:r w:rsidR="009F4874" w:rsidRPr="009F487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, MANILA</w:t>
                              </w:r>
                              <w:r w:rsid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 w:rsidR="00743E6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743E64">
                                <w:rPr>
                                  <w:sz w:val="24"/>
                                  <w:szCs w:val="24"/>
                                </w:rPr>
                                <w:t>He/she is one of the indigents of this Barangay.</w:t>
                              </w:r>
                            </w:p>
                            <w:p w14:paraId="494AB613" w14:textId="77777777" w:rsidR="005C1A2B" w:rsidRDefault="005C1A2B" w:rsidP="00731FA6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5AEA435F" w14:textId="7F27D387" w:rsidR="000D0547" w:rsidRDefault="00461138" w:rsidP="006D22F2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B1678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This certification is being issued upon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request of the bearer for the reason stated below and for what whatever legal purpose it may serve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EE8BA6B" w14:textId="77777777" w:rsidR="006D72EA" w:rsidRDefault="006D72EA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2B37204" w14:textId="77777777" w:rsidR="005C1A2B" w:rsidRDefault="005C1A2B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bookmarkStart w:id="3" w:name="_Hlk130899087"/>
                              <w:r>
                                <w:rPr>
                                  <w:sz w:val="24"/>
                                  <w:szCs w:val="24"/>
                                </w:rPr>
                                <w:t>Financial Assistance                      Medical Assistance</w:t>
                              </w:r>
                            </w:p>
                            <w:p w14:paraId="3929B56E" w14:textId="77777777" w:rsidR="005C1A2B" w:rsidRDefault="005C1A2B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10221CBA" w14:textId="77777777" w:rsidR="005C1A2B" w:rsidRPr="00F86777" w:rsidRDefault="005C1A2B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School Requirement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Hospital Requirement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7B4B4EF" w14:textId="77777777" w:rsidR="005C1A2B" w:rsidRDefault="005C1A2B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3A8DF27E" w14:textId="77777777" w:rsidR="005C1A2B" w:rsidRDefault="005C1A2B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Burial Assistance                           Scholarship Application</w:t>
                              </w:r>
                            </w:p>
                            <w:p w14:paraId="729C920E" w14:textId="77777777" w:rsidR="005C1A2B" w:rsidRDefault="005C1A2B" w:rsidP="005C1A2B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7B9C0B75" w14:textId="77777777" w:rsidR="005C1A2B" w:rsidRDefault="005C1A2B" w:rsidP="005C1A2B">
                              <w:pPr>
                                <w:pStyle w:val="NoSpacing"/>
                                <w:ind w:left="4320" w:firstLine="720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Educational Assistance                </w:t>
                              </w:r>
                              <w:r>
                                <w:t>Social Pension Application</w:t>
                              </w:r>
                            </w:p>
                            <w:p w14:paraId="2C7088C2" w14:textId="77777777" w:rsidR="005C1A2B" w:rsidRDefault="005C1A2B" w:rsidP="005C1A2B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For Indigent Senior Citizen</w:t>
                              </w:r>
                              <w:bookmarkEnd w:id="3"/>
                            </w:p>
                            <w:p w14:paraId="06DEB9EC" w14:textId="69497798" w:rsidR="006730EF" w:rsidRDefault="006730EF" w:rsidP="005C1A2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4" w:name="_Hlk130392795"/>
                            </w:p>
                            <w:p w14:paraId="13795C23" w14:textId="4ECDAB93" w:rsidR="00BE3ECE" w:rsidRPr="003A0124" w:rsidRDefault="006730EF" w:rsidP="006730EF">
                              <w:pPr>
                                <w:pStyle w:val="NoSpacing"/>
                                <w:ind w:left="4320"/>
                                <w:rPr>
                                  <w:color w:val="806000" w:themeColor="accent4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Othe</w:t>
                              </w:r>
                              <w:bookmarkEnd w:id="4"/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 w:rsidR="00461138" w:rsidRPr="00A60BA9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58730A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single"/>
                                </w:rPr>
                                <w:t xml:space="preserve">BURIAL </w:t>
                              </w:r>
                              <w:r w:rsidR="00E97478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single"/>
                                </w:rPr>
                                <w:t>&amp;/OR FINANCIAL ASSISTANCE</w:t>
                              </w:r>
                            </w:p>
                            <w:p w14:paraId="79873683" w14:textId="77777777" w:rsidR="006730EF" w:rsidRPr="006730EF" w:rsidRDefault="006730EF" w:rsidP="006730EF">
                              <w:pPr>
                                <w:pStyle w:val="NoSpacing"/>
                                <w:ind w:left="43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93AD513" w14:textId="20ED14B6" w:rsidR="00461138" w:rsidRPr="00E50233" w:rsidRDefault="00461138" w:rsidP="00347A02">
                              <w:pPr>
                                <w:pStyle w:val="NoSpacing"/>
                                <w:ind w:left="4320" w:firstLine="7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SIGNED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ISSUED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this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50256" w:rsidRPr="006D0B48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1</w:t>
                              </w:r>
                              <w:r w:rsidR="00AD59F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8</w:t>
                              </w:r>
                              <w:r w:rsidR="00250256" w:rsidRPr="006D0B48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superscript"/>
                                </w:rPr>
                                <w:t>th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day of </w:t>
                              </w:r>
                              <w:r w:rsidR="002E59EA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SEPTEMBER </w:t>
                              </w:r>
                              <w:r w:rsidRPr="001A3003">
                                <w:rPr>
                                  <w:sz w:val="24"/>
                                  <w:szCs w:val="24"/>
                                </w:rPr>
                                <w:t>2023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</w:p>
                            <w:p w14:paraId="0AF9216D" w14:textId="4E7CFCE5" w:rsidR="00461138" w:rsidRPr="0005400D" w:rsidRDefault="000C21A1" w:rsidP="000C21A1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461138" w:rsidRPr="0005400D">
                                <w:rPr>
                                  <w:sz w:val="24"/>
                                  <w:szCs w:val="24"/>
                                </w:rPr>
                                <w:t>Barangay 781, Zone 85, Sta. Ana, Manila, Philippines.</w:t>
                              </w:r>
                            </w:p>
                            <w:p w14:paraId="09652D1F" w14:textId="6D1E0AC7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0C21A1" w:rsidRPr="00527ACC" w:rsidRDefault="000C21A1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461138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32B1E9B5" w14:textId="3BA9E1C8" w:rsidR="000C21A1" w:rsidRDefault="000C21A1" w:rsidP="00A343A9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 w:rsidR="00A343A9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F479A35" w14:textId="77777777" w:rsidR="00A343A9" w:rsidRDefault="00A343A9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D12DB8" w14:textId="5288822D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9F6D389" w14:textId="77777777" w:rsidR="000C21A1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CB67FA0" w14:textId="74E07ED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0C21A1"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</w:p>
                            <w:p w14:paraId="7475EFFB" w14:textId="022CBA3A" w:rsidR="00461138" w:rsidRPr="004954E2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4A3795"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5" w:name="_Hlk129524369"/>
                              <w:r w:rsidRPr="004954E2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MANOLITO S. DIAZ</w:t>
                              </w:r>
                              <w:bookmarkEnd w:id="5"/>
                            </w:p>
                            <w:p w14:paraId="2DF1B618" w14:textId="3C62725F" w:rsidR="00461138" w:rsidRDefault="00461138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 w:rsidR="00BE3ECE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27CA7BDB" w14:textId="268CF445" w:rsidR="002E59EA" w:rsidRDefault="005877CB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14:paraId="0883B2A1" w14:textId="77777777" w:rsidR="005877CB" w:rsidRDefault="005877CB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D85BB50" w14:textId="53533262" w:rsidR="00AB0AB5" w:rsidRPr="005877CB" w:rsidRDefault="005877CB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 w:rsidRPr="005877CB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(not valid without barangay seal)</w:t>
                              </w:r>
                            </w:p>
                            <w:p w14:paraId="2CCDB316" w14:textId="7FFB9DE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7EEF8BF1" w:rsidR="00461138" w:rsidRPr="00EA61F0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461138" w:rsidRPr="006C2332" w:rsidRDefault="00461138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461138" w:rsidRPr="005248C6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7" style="position:absolute;left:0;text-align:left;margin-left:12pt;margin-top:-17.95pt;width:546.55pt;height:748.7pt;z-index:-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" fillcolor="white [3201]" strokecolor="black [3200]" strokeweight="1pt">
                  <v:textbox>
                    <w:txbxContent>
                      <w:p w14:paraId="235672DF" w14:textId="0B8B21B3" w:rsidR="00461138" w:rsidRDefault="002E59EA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461138" w:rsidRDefault="002E59EA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="00461138"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461138" w:rsidRPr="002E59EA" w:rsidRDefault="002E59EA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461138" w:rsidRDefault="002E59EA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</w:t>
                        </w:r>
                        <w:r w:rsidR="00461138">
                          <w:rPr>
                            <w:b/>
                            <w:bCs/>
                            <w:sz w:val="26"/>
                            <w:szCs w:val="26"/>
                          </w:rPr>
                          <w:t>Barangay 781 Zone 85 District V</w:t>
                        </w:r>
                      </w:p>
                      <w:p w14:paraId="2B9695FD" w14:textId="4D7917B5" w:rsidR="00461138" w:rsidRPr="00AC1547" w:rsidRDefault="00461138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5EB6025" w:rsidR="00461138" w:rsidRPr="002E59EA" w:rsidRDefault="00461138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6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bookmarkEnd w:id="6"/>
                        <w:r w:rsidR="00F251BE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INDIGENCY</w:t>
                        </w:r>
                      </w:p>
                      <w:p w14:paraId="68F8DCF2" w14:textId="596EB09A" w:rsidR="009F4874" w:rsidRPr="00743E64" w:rsidRDefault="00461138" w:rsidP="00811EC5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05400D">
                          <w:rPr>
                            <w:sz w:val="24"/>
                            <w:szCs w:val="24"/>
                          </w:rPr>
                          <w:t>This is to certify that</w:t>
                        </w:r>
                        <w:r w:rsidR="00E349BF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AD59F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ANTONIO REYES</w:t>
                        </w:r>
                        <w:r w:rsidR="00AB4E55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(deceased)/</w:t>
                        </w:r>
                        <w:r w:rsidR="0015589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TERESITA REYES</w:t>
                        </w:r>
                        <w:r w:rsidR="00823A89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ITO</w:t>
                        </w:r>
                        <w:bookmarkStart w:id="7" w:name="_GoBack"/>
                        <w:bookmarkEnd w:id="7"/>
                        <w:r w:rsidR="00314F4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(claimant</w:t>
                        </w:r>
                        <w:r w:rsidR="00FA1995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-</w:t>
                        </w:r>
                        <w:r w:rsidR="0015589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daughter</w:t>
                        </w:r>
                        <w:r w:rsidR="00314F4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)</w:t>
                        </w:r>
                        <w:r w:rsidR="009D54E9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,</w:t>
                        </w:r>
                        <w:r w:rsidR="009D54E9" w:rsidRPr="00753C3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15589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76</w:t>
                        </w:r>
                        <w:r w:rsidR="00FA1995" w:rsidRPr="00FA1995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/</w:t>
                        </w:r>
                        <w:r w:rsidR="0015589C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52</w:t>
                        </w:r>
                        <w:r w:rsidR="00FA1995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years old, is a </w:t>
                        </w:r>
                        <w:r w:rsidRPr="00282279">
                          <w:rPr>
                            <w:sz w:val="24"/>
                            <w:szCs w:val="24"/>
                          </w:rPr>
                          <w:t>registered voter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bonafide resident of this barangay with postal address</w:t>
                        </w:r>
                        <w:r w:rsidRPr="0005400D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  <w:r w:rsidR="009F487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F77F47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2351 </w:t>
                        </w:r>
                        <w:r w:rsidR="00E349BF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G </w:t>
                        </w:r>
                        <w:r w:rsidR="00753C3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TEJERON</w:t>
                        </w:r>
                        <w:r w:rsidR="00E75B59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F32A3E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ST.</w:t>
                        </w:r>
                        <w:r w:rsidR="009F4874" w:rsidRPr="009F487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STA. AN</w:t>
                        </w:r>
                        <w:r w:rsidR="005C1A2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A</w:t>
                        </w:r>
                        <w:r w:rsidR="009F4874" w:rsidRPr="009F487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, MANILA</w:t>
                        </w:r>
                        <w:r w:rsid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.</w:t>
                        </w:r>
                        <w:r w:rsidR="00743E6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743E64">
                          <w:rPr>
                            <w:sz w:val="24"/>
                            <w:szCs w:val="24"/>
                          </w:rPr>
                          <w:t>He/she is one of the indigents of this Barangay.</w:t>
                        </w:r>
                      </w:p>
                      <w:p w14:paraId="494AB613" w14:textId="77777777" w:rsidR="005C1A2B" w:rsidRDefault="005C1A2B" w:rsidP="00731FA6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5AEA435F" w14:textId="7F27D387" w:rsidR="000D0547" w:rsidRDefault="00461138" w:rsidP="006D22F2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B1678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This certification is being issued upon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>request of the bearer for the reason stated below and for what whatever legal purpose it may serve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  <w:p w14:paraId="0EE8BA6B" w14:textId="77777777" w:rsidR="006D72EA" w:rsidRDefault="006D72EA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02B37204" w14:textId="77777777" w:rsidR="005C1A2B" w:rsidRDefault="005C1A2B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bookmarkStart w:id="8" w:name="_Hlk130899087"/>
                        <w:r>
                          <w:rPr>
                            <w:sz w:val="24"/>
                            <w:szCs w:val="24"/>
                          </w:rPr>
                          <w:t>Financial Assistance                      Medical Assistance</w:t>
                        </w:r>
                      </w:p>
                      <w:p w14:paraId="3929B56E" w14:textId="77777777" w:rsidR="005C1A2B" w:rsidRDefault="005C1A2B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10221CBA" w14:textId="77777777" w:rsidR="005C1A2B" w:rsidRPr="00F86777" w:rsidRDefault="005C1A2B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School Requirement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Hospital Requirement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7B4B4EF" w14:textId="77777777" w:rsidR="005C1A2B" w:rsidRDefault="005C1A2B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3A8DF27E" w14:textId="77777777" w:rsidR="005C1A2B" w:rsidRDefault="005C1A2B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Burial Assistance                           Scholarship Application</w:t>
                        </w:r>
                      </w:p>
                      <w:p w14:paraId="729C920E" w14:textId="77777777" w:rsidR="005C1A2B" w:rsidRDefault="005C1A2B" w:rsidP="005C1A2B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7B9C0B75" w14:textId="77777777" w:rsidR="005C1A2B" w:rsidRDefault="005C1A2B" w:rsidP="005C1A2B">
                        <w:pPr>
                          <w:pStyle w:val="NoSpacing"/>
                          <w:ind w:left="4320" w:firstLine="720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Educational Assistance                </w:t>
                        </w:r>
                        <w:r>
                          <w:t>Social Pension Application</w:t>
                        </w:r>
                      </w:p>
                      <w:p w14:paraId="2C7088C2" w14:textId="77777777" w:rsidR="005C1A2B" w:rsidRDefault="005C1A2B" w:rsidP="005C1A2B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For Indigent Senior Citizen</w:t>
                        </w:r>
                        <w:bookmarkEnd w:id="8"/>
                      </w:p>
                      <w:p w14:paraId="06DEB9EC" w14:textId="69497798" w:rsidR="006730EF" w:rsidRDefault="006730EF" w:rsidP="005C1A2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bookmarkStart w:id="9" w:name="_Hlk130392795"/>
                      </w:p>
                      <w:p w14:paraId="13795C23" w14:textId="4ECDAB93" w:rsidR="00BE3ECE" w:rsidRPr="003A0124" w:rsidRDefault="006730EF" w:rsidP="006730EF">
                        <w:pPr>
                          <w:pStyle w:val="NoSpacing"/>
                          <w:ind w:left="4320"/>
                          <w:rPr>
                            <w:color w:val="806000" w:themeColor="accent4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461138">
                          <w:rPr>
                            <w:sz w:val="24"/>
                            <w:szCs w:val="24"/>
                          </w:rPr>
                          <w:t>Othe</w:t>
                        </w:r>
                        <w:bookmarkEnd w:id="9"/>
                        <w:r w:rsidR="00461138">
                          <w:rPr>
                            <w:sz w:val="24"/>
                            <w:szCs w:val="24"/>
                          </w:rPr>
                          <w:t>r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>s</w:t>
                        </w:r>
                        <w:r w:rsidR="00461138" w:rsidRPr="00A60BA9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r w:rsidR="0058730A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</w:rPr>
                          <w:t xml:space="preserve">BURIAL </w:t>
                        </w:r>
                        <w:r w:rsidR="00E97478"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</w:rPr>
                          <w:t>&amp;/OR FINANCIAL ASSISTANCE</w:t>
                        </w:r>
                      </w:p>
                      <w:p w14:paraId="79873683" w14:textId="77777777" w:rsidR="006730EF" w:rsidRPr="006730EF" w:rsidRDefault="006730EF" w:rsidP="006730EF">
                        <w:pPr>
                          <w:pStyle w:val="NoSpacing"/>
                          <w:ind w:left="4320"/>
                          <w:rPr>
                            <w:sz w:val="24"/>
                            <w:szCs w:val="24"/>
                          </w:rPr>
                        </w:pPr>
                      </w:p>
                      <w:p w14:paraId="693AD513" w14:textId="20ED14B6" w:rsidR="00461138" w:rsidRPr="00E50233" w:rsidRDefault="00461138" w:rsidP="00347A02">
                        <w:pPr>
                          <w:pStyle w:val="NoSpacing"/>
                          <w:ind w:left="4320" w:firstLine="7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SIGNED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ISSUED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this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250256" w:rsidRPr="006D0B48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1</w:t>
                        </w:r>
                        <w:r w:rsidR="00AD59F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8</w:t>
                        </w:r>
                        <w:r w:rsidR="00250256" w:rsidRPr="006D0B48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  <w:vertAlign w:val="superscript"/>
                          </w:rPr>
                          <w:t>th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day of </w:t>
                        </w:r>
                        <w:r w:rsidR="002E59EA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SEPTEMBER </w:t>
                        </w:r>
                        <w:r w:rsidRPr="001A3003">
                          <w:rPr>
                            <w:sz w:val="24"/>
                            <w:szCs w:val="24"/>
                          </w:rPr>
                          <w:t>2023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</w:p>
                      <w:p w14:paraId="0AF9216D" w14:textId="4E7CFCE5" w:rsidR="00461138" w:rsidRPr="0005400D" w:rsidRDefault="000C21A1" w:rsidP="000C21A1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461138" w:rsidRPr="0005400D">
                          <w:rPr>
                            <w:sz w:val="24"/>
                            <w:szCs w:val="24"/>
                          </w:rPr>
                          <w:t>Barangay 781, Zone 85, Sta. Ana, Manila, Philippines.</w:t>
                        </w:r>
                      </w:p>
                      <w:p w14:paraId="09652D1F" w14:textId="6D1E0AC7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0C21A1" w:rsidRPr="00527ACC" w:rsidRDefault="000C21A1" w:rsidP="00234138">
                        <w:pPr>
                          <w:pStyle w:val="NoSpacing"/>
                        </w:pPr>
                      </w:p>
                      <w:p w14:paraId="1A3A9497" w14:textId="46203882" w:rsidR="00461138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32B1E9B5" w14:textId="3BA9E1C8" w:rsidR="000C21A1" w:rsidRDefault="000C21A1" w:rsidP="00A343A9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 w:rsidR="00A343A9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F479A35" w14:textId="77777777" w:rsidR="00A343A9" w:rsidRDefault="00A343A9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AD12DB8" w14:textId="5288822D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9F6D389" w14:textId="77777777" w:rsidR="000C21A1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CB67FA0" w14:textId="74E07ED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</w:r>
                        <w:r w:rsidR="000C21A1"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</w:p>
                      <w:p w14:paraId="7475EFFB" w14:textId="022CBA3A" w:rsidR="00461138" w:rsidRPr="004954E2" w:rsidRDefault="00461138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4A3795"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bookmarkStart w:id="10" w:name="_Hlk129524369"/>
                        <w:r w:rsidRPr="004954E2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MANOLITO S. DIAZ</w:t>
                        </w:r>
                        <w:bookmarkEnd w:id="10"/>
                      </w:p>
                      <w:p w14:paraId="2DF1B618" w14:textId="3C62725F" w:rsidR="00461138" w:rsidRDefault="00461138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 w:rsidR="00BE3ECE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27CA7BDB" w14:textId="268CF445" w:rsidR="002E59EA" w:rsidRDefault="005877CB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14:paraId="0883B2A1" w14:textId="77777777" w:rsidR="005877CB" w:rsidRDefault="005877CB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D85BB50" w14:textId="53533262" w:rsidR="00AB0AB5" w:rsidRPr="005877CB" w:rsidRDefault="005877CB" w:rsidP="00F32977">
                        <w:pPr>
                          <w:pStyle w:val="NoSpacing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                                        </w:t>
                        </w:r>
                        <w:r w:rsidRPr="005877CB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(not valid without barangay seal)</w:t>
                        </w:r>
                      </w:p>
                      <w:p w14:paraId="2CCDB316" w14:textId="7FFB9DE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7EEF8BF1" w:rsidR="00461138" w:rsidRPr="00EA61F0" w:rsidRDefault="00461138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461138" w:rsidRPr="006C2332" w:rsidRDefault="00461138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461138" w:rsidRPr="005248C6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4544" behindDoc="0" locked="1" layoutInCell="1" allowOverlap="1" wp14:anchorId="00D47235" wp14:editId="0F6E9AA1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33655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2E8F7E" id="Rectangle 9" o:spid="_x0000_s1026" style="position:absolute;margin-left:81.4pt;margin-top:2.65pt;width:68.3pt;height:81.9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8272" behindDoc="0" locked="0" layoutInCell="1" allowOverlap="1" wp14:anchorId="121C262D" wp14:editId="45713F12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461138" w:rsidRDefault="002E59EA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57DA0CB0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alphaModFix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" fillcolor="white [3201]" stroked="f" strokeweight=".5pt">
                  <v:textbox>
                    <w:txbxContent>
                      <w:p w14:paraId="0AFE65BF" w14:textId="28506065" w:rsidR="00461138" w:rsidRDefault="002E59EA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57DA0CB0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alphaModFix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C0EA738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B56E26">
      <w:pgSz w:w="12240" w:h="15840"/>
      <w:pgMar w:top="709" w:right="425" w:bottom="0" w:left="425" w:header="720" w:footer="720" w:gutter="0"/>
      <w:pgBorders w:offsetFrom="page">
        <w:top w:val="checkered" w:sz="10" w:space="10" w:color="385623" w:themeColor="accent6" w:themeShade="80"/>
        <w:left w:val="checkered" w:sz="10" w:space="22" w:color="385623" w:themeColor="accent6" w:themeShade="80"/>
        <w:bottom w:val="checkered" w:sz="10" w:space="26" w:color="385623" w:themeColor="accent6" w:themeShade="80"/>
        <w:right w:val="checkered" w:sz="10" w:space="26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62F0"/>
    <w:rsid w:val="00027242"/>
    <w:rsid w:val="00030D1A"/>
    <w:rsid w:val="00034775"/>
    <w:rsid w:val="00034DD6"/>
    <w:rsid w:val="00035077"/>
    <w:rsid w:val="00037471"/>
    <w:rsid w:val="00041471"/>
    <w:rsid w:val="000435C9"/>
    <w:rsid w:val="00044F24"/>
    <w:rsid w:val="00044FC4"/>
    <w:rsid w:val="00051133"/>
    <w:rsid w:val="0005400D"/>
    <w:rsid w:val="00056656"/>
    <w:rsid w:val="0006735E"/>
    <w:rsid w:val="00071915"/>
    <w:rsid w:val="00077376"/>
    <w:rsid w:val="000809AA"/>
    <w:rsid w:val="000844DB"/>
    <w:rsid w:val="00090666"/>
    <w:rsid w:val="00095D04"/>
    <w:rsid w:val="000962C9"/>
    <w:rsid w:val="000A284C"/>
    <w:rsid w:val="000A72AF"/>
    <w:rsid w:val="000B1D48"/>
    <w:rsid w:val="000B44B1"/>
    <w:rsid w:val="000B71F3"/>
    <w:rsid w:val="000C21A1"/>
    <w:rsid w:val="000C2AF2"/>
    <w:rsid w:val="000C5323"/>
    <w:rsid w:val="000C6C7A"/>
    <w:rsid w:val="000D0275"/>
    <w:rsid w:val="000D0547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21EF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3CF7"/>
    <w:rsid w:val="00137B74"/>
    <w:rsid w:val="00141804"/>
    <w:rsid w:val="001431F9"/>
    <w:rsid w:val="00151256"/>
    <w:rsid w:val="0015589C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F39"/>
    <w:rsid w:val="001945A2"/>
    <w:rsid w:val="001A282F"/>
    <w:rsid w:val="001A2C1E"/>
    <w:rsid w:val="001A3003"/>
    <w:rsid w:val="001A3C45"/>
    <w:rsid w:val="001A56AA"/>
    <w:rsid w:val="001A6052"/>
    <w:rsid w:val="001A786B"/>
    <w:rsid w:val="001B1678"/>
    <w:rsid w:val="001B2DF2"/>
    <w:rsid w:val="001B3644"/>
    <w:rsid w:val="001B5C2B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13CE"/>
    <w:rsid w:val="0021381D"/>
    <w:rsid w:val="0021735B"/>
    <w:rsid w:val="00217B6D"/>
    <w:rsid w:val="002227EF"/>
    <w:rsid w:val="00222CB0"/>
    <w:rsid w:val="0022317A"/>
    <w:rsid w:val="00224DC0"/>
    <w:rsid w:val="00224F78"/>
    <w:rsid w:val="0022695C"/>
    <w:rsid w:val="00234138"/>
    <w:rsid w:val="00235F0D"/>
    <w:rsid w:val="0023689D"/>
    <w:rsid w:val="00242B0F"/>
    <w:rsid w:val="002439C7"/>
    <w:rsid w:val="00250256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B539D"/>
    <w:rsid w:val="002C0EA2"/>
    <w:rsid w:val="002C489C"/>
    <w:rsid w:val="002D15AB"/>
    <w:rsid w:val="002D3FE9"/>
    <w:rsid w:val="002D4803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4F40"/>
    <w:rsid w:val="00317CA8"/>
    <w:rsid w:val="00320542"/>
    <w:rsid w:val="003209E1"/>
    <w:rsid w:val="003347E7"/>
    <w:rsid w:val="003348A3"/>
    <w:rsid w:val="003465FC"/>
    <w:rsid w:val="00347A02"/>
    <w:rsid w:val="003565C1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22F"/>
    <w:rsid w:val="00392488"/>
    <w:rsid w:val="00392952"/>
    <w:rsid w:val="00392C73"/>
    <w:rsid w:val="003955F3"/>
    <w:rsid w:val="00395931"/>
    <w:rsid w:val="003A0124"/>
    <w:rsid w:val="003A2DC4"/>
    <w:rsid w:val="003B0991"/>
    <w:rsid w:val="003B76BF"/>
    <w:rsid w:val="003B7731"/>
    <w:rsid w:val="003C06D1"/>
    <w:rsid w:val="003C3812"/>
    <w:rsid w:val="003C5360"/>
    <w:rsid w:val="003C551C"/>
    <w:rsid w:val="003D0267"/>
    <w:rsid w:val="003D0F11"/>
    <w:rsid w:val="003D19B0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09E7"/>
    <w:rsid w:val="00415871"/>
    <w:rsid w:val="004172D7"/>
    <w:rsid w:val="004207D4"/>
    <w:rsid w:val="00422456"/>
    <w:rsid w:val="0042258A"/>
    <w:rsid w:val="004247C0"/>
    <w:rsid w:val="00432628"/>
    <w:rsid w:val="004374F2"/>
    <w:rsid w:val="00443EC4"/>
    <w:rsid w:val="00447823"/>
    <w:rsid w:val="004520A9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290B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8730A"/>
    <w:rsid w:val="005877CB"/>
    <w:rsid w:val="00590653"/>
    <w:rsid w:val="00594120"/>
    <w:rsid w:val="0059616F"/>
    <w:rsid w:val="005A01AD"/>
    <w:rsid w:val="005A12A7"/>
    <w:rsid w:val="005A1AF7"/>
    <w:rsid w:val="005A2480"/>
    <w:rsid w:val="005A601F"/>
    <w:rsid w:val="005C1A2B"/>
    <w:rsid w:val="005C1FA5"/>
    <w:rsid w:val="005C45AD"/>
    <w:rsid w:val="005C4D15"/>
    <w:rsid w:val="005C66E9"/>
    <w:rsid w:val="005D14DA"/>
    <w:rsid w:val="005D48C3"/>
    <w:rsid w:val="005D6A4B"/>
    <w:rsid w:val="005D77F8"/>
    <w:rsid w:val="005E1EDD"/>
    <w:rsid w:val="005E7BB1"/>
    <w:rsid w:val="005F1AFA"/>
    <w:rsid w:val="005F2E05"/>
    <w:rsid w:val="005F3DA6"/>
    <w:rsid w:val="005F40B1"/>
    <w:rsid w:val="005F49D3"/>
    <w:rsid w:val="005F4B5B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4BA2"/>
    <w:rsid w:val="00645026"/>
    <w:rsid w:val="00650313"/>
    <w:rsid w:val="0065286D"/>
    <w:rsid w:val="00654537"/>
    <w:rsid w:val="006545C9"/>
    <w:rsid w:val="006559E8"/>
    <w:rsid w:val="00657AFA"/>
    <w:rsid w:val="00662B6B"/>
    <w:rsid w:val="00663470"/>
    <w:rsid w:val="00667F73"/>
    <w:rsid w:val="00671B2A"/>
    <w:rsid w:val="006730EF"/>
    <w:rsid w:val="0067749A"/>
    <w:rsid w:val="00680255"/>
    <w:rsid w:val="00681F5B"/>
    <w:rsid w:val="0068325C"/>
    <w:rsid w:val="006844AB"/>
    <w:rsid w:val="00685726"/>
    <w:rsid w:val="00693E7D"/>
    <w:rsid w:val="00695FB7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525D"/>
    <w:rsid w:val="006C7DBE"/>
    <w:rsid w:val="006D0575"/>
    <w:rsid w:val="006D0B48"/>
    <w:rsid w:val="006D1BEE"/>
    <w:rsid w:val="006D22F2"/>
    <w:rsid w:val="006D2792"/>
    <w:rsid w:val="006D3E72"/>
    <w:rsid w:val="006D6997"/>
    <w:rsid w:val="006D72EA"/>
    <w:rsid w:val="006D7BFD"/>
    <w:rsid w:val="006E102D"/>
    <w:rsid w:val="006E7D03"/>
    <w:rsid w:val="006F00A8"/>
    <w:rsid w:val="006F022A"/>
    <w:rsid w:val="006F285A"/>
    <w:rsid w:val="00700424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3E64"/>
    <w:rsid w:val="00744C66"/>
    <w:rsid w:val="007458D7"/>
    <w:rsid w:val="00745C5E"/>
    <w:rsid w:val="007520B6"/>
    <w:rsid w:val="007520CE"/>
    <w:rsid w:val="00753C30"/>
    <w:rsid w:val="00754EA3"/>
    <w:rsid w:val="00765A3B"/>
    <w:rsid w:val="007668F0"/>
    <w:rsid w:val="0077011D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28F1"/>
    <w:rsid w:val="007F36EC"/>
    <w:rsid w:val="007F3F8C"/>
    <w:rsid w:val="007F6B42"/>
    <w:rsid w:val="007F7108"/>
    <w:rsid w:val="008064A0"/>
    <w:rsid w:val="008073C9"/>
    <w:rsid w:val="008109D2"/>
    <w:rsid w:val="00811EC5"/>
    <w:rsid w:val="00812A17"/>
    <w:rsid w:val="00815EFA"/>
    <w:rsid w:val="00817FEB"/>
    <w:rsid w:val="0082164A"/>
    <w:rsid w:val="0082192D"/>
    <w:rsid w:val="00822BC4"/>
    <w:rsid w:val="00823A89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8121F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34D3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73AEE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54E9"/>
    <w:rsid w:val="009D6AFA"/>
    <w:rsid w:val="009D6FA9"/>
    <w:rsid w:val="009E493D"/>
    <w:rsid w:val="009E7765"/>
    <w:rsid w:val="009F4874"/>
    <w:rsid w:val="009F4F04"/>
    <w:rsid w:val="00A00EA0"/>
    <w:rsid w:val="00A02043"/>
    <w:rsid w:val="00A030B1"/>
    <w:rsid w:val="00A14B86"/>
    <w:rsid w:val="00A15D4B"/>
    <w:rsid w:val="00A20861"/>
    <w:rsid w:val="00A26151"/>
    <w:rsid w:val="00A276C6"/>
    <w:rsid w:val="00A30181"/>
    <w:rsid w:val="00A31330"/>
    <w:rsid w:val="00A343A9"/>
    <w:rsid w:val="00A360C2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66C57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CBD"/>
    <w:rsid w:val="00A92EEE"/>
    <w:rsid w:val="00A9564F"/>
    <w:rsid w:val="00AA1DBF"/>
    <w:rsid w:val="00AA5FBC"/>
    <w:rsid w:val="00AB0AB5"/>
    <w:rsid w:val="00AB4E55"/>
    <w:rsid w:val="00AC1547"/>
    <w:rsid w:val="00AC48EE"/>
    <w:rsid w:val="00AC5E2B"/>
    <w:rsid w:val="00AD0059"/>
    <w:rsid w:val="00AD02F2"/>
    <w:rsid w:val="00AD0C77"/>
    <w:rsid w:val="00AD2F5C"/>
    <w:rsid w:val="00AD59F1"/>
    <w:rsid w:val="00AE13D2"/>
    <w:rsid w:val="00AE3365"/>
    <w:rsid w:val="00AE6E0C"/>
    <w:rsid w:val="00AF2445"/>
    <w:rsid w:val="00AF74D0"/>
    <w:rsid w:val="00B0528C"/>
    <w:rsid w:val="00B15681"/>
    <w:rsid w:val="00B16B7A"/>
    <w:rsid w:val="00B21E83"/>
    <w:rsid w:val="00B2690A"/>
    <w:rsid w:val="00B31BED"/>
    <w:rsid w:val="00B33B68"/>
    <w:rsid w:val="00B420A7"/>
    <w:rsid w:val="00B45E74"/>
    <w:rsid w:val="00B46122"/>
    <w:rsid w:val="00B53AC3"/>
    <w:rsid w:val="00B53B5C"/>
    <w:rsid w:val="00B53C71"/>
    <w:rsid w:val="00B56AD8"/>
    <w:rsid w:val="00B56E26"/>
    <w:rsid w:val="00B56EE1"/>
    <w:rsid w:val="00B601F4"/>
    <w:rsid w:val="00B60953"/>
    <w:rsid w:val="00B632B3"/>
    <w:rsid w:val="00B64490"/>
    <w:rsid w:val="00B72DF4"/>
    <w:rsid w:val="00B74804"/>
    <w:rsid w:val="00B7679F"/>
    <w:rsid w:val="00B80270"/>
    <w:rsid w:val="00B8433F"/>
    <w:rsid w:val="00B858E7"/>
    <w:rsid w:val="00B87ECA"/>
    <w:rsid w:val="00B91541"/>
    <w:rsid w:val="00B9697D"/>
    <w:rsid w:val="00BA63C7"/>
    <w:rsid w:val="00BB2BD2"/>
    <w:rsid w:val="00BB474C"/>
    <w:rsid w:val="00BC2262"/>
    <w:rsid w:val="00BD2B6C"/>
    <w:rsid w:val="00BD3E8A"/>
    <w:rsid w:val="00BD6216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5D31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4BF5"/>
    <w:rsid w:val="00C77FBF"/>
    <w:rsid w:val="00C80680"/>
    <w:rsid w:val="00C8174F"/>
    <w:rsid w:val="00C83373"/>
    <w:rsid w:val="00C86581"/>
    <w:rsid w:val="00C86BAF"/>
    <w:rsid w:val="00C86EBB"/>
    <w:rsid w:val="00C8713B"/>
    <w:rsid w:val="00C877DA"/>
    <w:rsid w:val="00C90430"/>
    <w:rsid w:val="00C93619"/>
    <w:rsid w:val="00C9487F"/>
    <w:rsid w:val="00C95031"/>
    <w:rsid w:val="00CA2DE8"/>
    <w:rsid w:val="00CB4F87"/>
    <w:rsid w:val="00CB609A"/>
    <w:rsid w:val="00CB60C2"/>
    <w:rsid w:val="00CC1110"/>
    <w:rsid w:val="00CC1AC1"/>
    <w:rsid w:val="00CC6D6D"/>
    <w:rsid w:val="00CD0CCE"/>
    <w:rsid w:val="00CD0D4E"/>
    <w:rsid w:val="00CE0D11"/>
    <w:rsid w:val="00CE162A"/>
    <w:rsid w:val="00CE4472"/>
    <w:rsid w:val="00CE56F5"/>
    <w:rsid w:val="00CE6CBB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556FD"/>
    <w:rsid w:val="00D621A4"/>
    <w:rsid w:val="00D6338D"/>
    <w:rsid w:val="00D65A51"/>
    <w:rsid w:val="00D66E03"/>
    <w:rsid w:val="00D726BA"/>
    <w:rsid w:val="00D72CE5"/>
    <w:rsid w:val="00D802D8"/>
    <w:rsid w:val="00D81B9C"/>
    <w:rsid w:val="00D83D80"/>
    <w:rsid w:val="00D86D99"/>
    <w:rsid w:val="00D91CE6"/>
    <w:rsid w:val="00D92DA1"/>
    <w:rsid w:val="00D942CF"/>
    <w:rsid w:val="00DA245D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349BF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5B59"/>
    <w:rsid w:val="00E76387"/>
    <w:rsid w:val="00E77B49"/>
    <w:rsid w:val="00E805CE"/>
    <w:rsid w:val="00E84C44"/>
    <w:rsid w:val="00E85DC6"/>
    <w:rsid w:val="00E878CB"/>
    <w:rsid w:val="00E97478"/>
    <w:rsid w:val="00EA1CCC"/>
    <w:rsid w:val="00EA3D12"/>
    <w:rsid w:val="00EA4C4F"/>
    <w:rsid w:val="00EA55C9"/>
    <w:rsid w:val="00EA60C2"/>
    <w:rsid w:val="00EA61F0"/>
    <w:rsid w:val="00EA6F39"/>
    <w:rsid w:val="00EB292E"/>
    <w:rsid w:val="00EB2D13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8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DEA"/>
    <w:rsid w:val="00F251BE"/>
    <w:rsid w:val="00F27562"/>
    <w:rsid w:val="00F31C44"/>
    <w:rsid w:val="00F32977"/>
    <w:rsid w:val="00F32A3E"/>
    <w:rsid w:val="00F349D6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77F47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1995"/>
    <w:rsid w:val="00FA2735"/>
    <w:rsid w:val="00FD6044"/>
    <w:rsid w:val="00FE05D4"/>
    <w:rsid w:val="00FE1D43"/>
    <w:rsid w:val="00FE2640"/>
    <w:rsid w:val="00FE4343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5446-9982-454B-879B-B0B37E4D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Manolito Diaz</cp:lastModifiedBy>
  <cp:revision>12</cp:revision>
  <cp:lastPrinted>2023-09-18T02:32:00Z</cp:lastPrinted>
  <dcterms:created xsi:type="dcterms:W3CDTF">2023-09-14T03:41:00Z</dcterms:created>
  <dcterms:modified xsi:type="dcterms:W3CDTF">2023-09-18T02:44:00Z</dcterms:modified>
</cp:coreProperties>
</file>
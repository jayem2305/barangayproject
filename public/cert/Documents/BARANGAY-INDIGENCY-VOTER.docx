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9C51" w14:textId="17D879D4" w:rsidR="009E7765" w:rsidRPr="00CF13DC" w:rsidRDefault="00B57900" w:rsidP="00564F2C">
      <w:pPr>
        <w:ind w:left="720"/>
        <w:jc w:val="center"/>
      </w:pPr>
      <w:del w:id="0" w:author="Manolito Diaz" w:date="2023-07-10T13:53:00Z"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98016" behindDoc="0" locked="0" layoutInCell="1" allowOverlap="1" wp14:anchorId="0DED4128" wp14:editId="29484EC3">
                  <wp:simplePos x="0" y="0"/>
                  <wp:positionH relativeFrom="column">
                    <wp:posOffset>5041900</wp:posOffset>
                  </wp:positionH>
                  <wp:positionV relativeFrom="paragraph">
                    <wp:posOffset>3943705</wp:posOffset>
                  </wp:positionV>
                  <wp:extent cx="301625" cy="241300"/>
                  <wp:effectExtent l="0" t="0" r="22225" b="25400"/>
                  <wp:wrapNone/>
                  <wp:docPr id="19" name="Rectangle: Rounded Corners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3048CE98" id="Rectangle: Rounded Corners 19" o:spid="_x0000_s1026" style="position:absolute;margin-left:397pt;margin-top:310.55pt;width:23.75pt;height:19pt;z-index:25179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TWiQIAAFsFAAAOAAAAZHJzL2Uyb0RvYy54bWysVFFP3DAMfp+0/xDlfbQ9DjYqeuh0iGkS&#10;AgRMPIc0uVZK48zJXe/26+ekvYIA7WFaH9I4tj/bX+ycX+w6w7YKfQu24sVRzpmyEurWriv+8/Hq&#10;yzfOfBC2FgasqvheeX6x+PzpvHelmkEDplbICMT6sncVb0JwZZZ52ahO+CNwypJSA3YikIjrrEbR&#10;E3pnslmen2Y9YO0QpPKeTi8HJV8kfK2VDLdaexWYqTjlFtKKaX2Oa7Y4F+UahWtaOaYh/iGLTrSW&#10;gk5QlyIItsH2HVTXSgQPOhxJ6DLQupUq1UDVFPmbah4a4VSqhcjxbqLJ/z9YebO9Q9bWdHdnnFnR&#10;0R3dE2vCro0q2T1sbK1qtgK0dMmMjIix3vmSHB/cHY6Sp20sf6exi38qjO0Sy/uJZbULTNLhcV6c&#10;zk44k6SazYvjPN1C9uLs0IfvCjoWNxXHmEPMKREsttc+UFSyP9jFgBauWmPieUxuSCftwt6oaGDs&#10;vdJUKCUwS0CpxdTKINsKag4hpbKhGFSNqNVwfJLTF2umeJNHkhJgRNYUeMIeAWL7vsceYEb76KpS&#10;h07O+d8SG5wnjxQZbJicu9YCfgRgqKox8mB/IGmgJrL0DPWe2gBhmA/v5FVL3F8LH+4E0kDQ6NCQ&#10;h1tatIG+4jDuOGsAf390Hu2pT0nLWU8DVnH/ayNQcWZ+WOrgs2I+jxOZhPnJ1xkJ+Frz/FpjN90K&#10;6JoKek6cTNtoH8xhqxG6J3oLljEqqYSVFLviMuBBWIVh8Ok1kWq5TGY0hU6Ea/vgZASPrMa2etw9&#10;CXRjAwbq3Bs4DKMo37TgYBs9LSw3AXSb+vOF15FvmuDUOONrE5+I13KyenkTF38AAAD//wMAUEsD&#10;BBQABgAIAAAAIQDULeG/5AAAAAsBAAAPAAAAZHJzL2Rvd25yZXYueG1sTI/BTsMwEETvSPyDtUjc&#10;qOMqLWmIUyEQoi3i0JYD3Nx4m0TE6yh2muTvMSc4zs5o9k22Hk3DLti52pIEMYuAIRVW11RK+Di+&#10;3CXAnFekVWMJJUzoYJ1fX2Uq1XagPV4OvmShhFyqJFTetynnrqjQKDezLVLwzrYzygfZlVx3agjl&#10;puHzKFpyo2oKHyrV4lOFxfehNxKS8n2Kh82237x20+fb89Ced19bKW9vxscHYB5H/xeGX/yADnlg&#10;OtmetGONhPtVHLZ4Ccu5EMBCIonFAtgpXBYrATzP+P8N+Q8AAAD//wMAUEsBAi0AFAAGAAgAAAAh&#10;ALaDOJL+AAAA4QEAABMAAAAAAAAAAAAAAAAAAAAAAFtDb250ZW50X1R5cGVzXS54bWxQSwECLQAU&#10;AAYACAAAACEAOP0h/9YAAACUAQAACwAAAAAAAAAAAAAAAAAvAQAAX3JlbHMvLnJlbHNQSwECLQAU&#10;AAYACAAAACEA2aqE1okCAABbBQAADgAAAAAAAAAAAAAAAAAuAgAAZHJzL2Uyb0RvYy54bWxQSwEC&#10;LQAUAAYACAAAACEA1C3hv+QAAAALAQAADwAAAAAAAAAAAAAAAADjBAAAZHJzL2Rvd25yZXYueG1s&#10;UEsFBgAAAAAEAAQA8wAAAPQFAAAAAA==&#10;" filled="f" strokecolor="#1f3763 [1604]" strokeweight="1pt">
                  <v:stroke joinstyle="miter"/>
                </v:round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16096" behindDoc="0" locked="0" layoutInCell="1" allowOverlap="1" wp14:anchorId="4E9D2969" wp14:editId="6F80F308">
                  <wp:simplePos x="0" y="0"/>
                  <wp:positionH relativeFrom="column">
                    <wp:posOffset>5039995</wp:posOffset>
                  </wp:positionH>
                  <wp:positionV relativeFrom="paragraph">
                    <wp:posOffset>4374211</wp:posOffset>
                  </wp:positionV>
                  <wp:extent cx="301925" cy="241539"/>
                  <wp:effectExtent l="0" t="0" r="22225" b="25400"/>
                  <wp:wrapNone/>
                  <wp:docPr id="17" name="Rectangle: Rounded Corners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5A9CA80C" id="Rectangle: Rounded Corners 17" o:spid="_x0000_s1026" style="position:absolute;margin-left:396.85pt;margin-top:344.45pt;width:23.75pt;height:19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48iAIAAFsFAAAOAAAAZHJzL2Uyb0RvYy54bWysVFFP2zAQfp+0/2D5fSQt7RgRKaqKmCYh&#10;qICJZ+PYTSTH553dpt2v39lJAwK0h2l9cG3f3Xd3X77zxeW+NWyn0DdgSz45yTlTVkLV2E3Jfz5e&#10;f/nGmQ/CVsKAVSU/KM8vF58/XXSuUFOowVQKGYFYX3Su5HUIrsgyL2vVCn8CTlkyasBWBDriJqtQ&#10;dITemmya51+zDrByCFJ5T7dXvZEvEr7WSoY7rb0KzJScagtpxbQ+xzVbXIhig8LVjRzKEP9QRSsa&#10;S0lHqCsRBNti8w6qbSSCBx1OJLQZaN1IlXqgbib5m24eauFU6oXI8W6kyf8/WHm7WyNrKvp2Z5xZ&#10;0dI3uifWhN0YVbB72NpKVWwFaOkjM3IixjrnCwp8cGscTp62sf29xjb+U2Nsn1g+jCyrfWCSLk/z&#10;yfl0zpkk03Q2mZ+eR8zsJdihD98VtCxuSo6xhlhTIljsbnzo/Y9+MaGF68aYeB+L68tJu3AwKjoY&#10;e680NUoFTBNQkphaGWQ7QeIQUiobJr2pFpXqr+c5/Yb6xohUbQKMyJoSj9gDQJTve+y+7ME/hqqk&#10;0DE4/1thffAYkTKDDWNw21jAjwAMdTVk7v2PJPXURJaeoTqQDBD6+fBOXjfE/Y3wYS2QBoJGh4Y8&#10;3NGiDXQlh2HHWQ34+6P76E86JStnHQ1Yyf2vrUDFmflhScHnk9ksTmQ6zOZnUzrga8vza4vdtiug&#10;zzSh58TJtI3+wRy3GqF9ordgGbOSSVhJuUsuAx4Pq9APPr0mUi2XyY2m0IlwYx+cjOCR1Sirx/2T&#10;QDcIMJByb+E4jKJ4I8HeN0ZaWG4D6Cbp84XXgW+a4CSc4bWJT8Trc/J6eRMXfwAAAP//AwBQSwME&#10;FAAGAAgAAAAhAKpJjLPjAAAACwEAAA8AAABkcnMvZG93bnJldi54bWxMj8FOwzAQRO9I/IO1SNyo&#10;01ClTohTIRCiLeJA4QA3N94mEfE6ip0m+XvMCY6reZp5m28m07Iz9q6xJGG5iIAhlVY3VEn4eH+6&#10;EcCcV6RVawklzOhgU1xe5CrTdqQ3PB98xUIJuUxJqL3vMs5dWaNRbmE7pJCdbG+UD2dfcd2rMZSb&#10;lsdRlHCjGgoLterwocby+zAYCaJ6nVfjdjdsn/v58+Vx7E77r52U11fT/R0wj5P/g+FXP6hDEZyO&#10;diDtWCthnd6uAyohESIFFgixWsbAjiGKkxR4kfP/PxQ/AAAA//8DAFBLAQItABQABgAIAAAAIQC2&#10;gziS/gAAAOEBAAATAAAAAAAAAAAAAAAAAAAAAABbQ29udGVudF9UeXBlc10ueG1sUEsBAi0AFAAG&#10;AAgAAAAhADj9If/WAAAAlAEAAAsAAAAAAAAAAAAAAAAALwEAAF9yZWxzLy5yZWxzUEsBAi0AFAAG&#10;AAgAAAAhAFYiHjyIAgAAWwUAAA4AAAAAAAAAAAAAAAAALgIAAGRycy9lMm9Eb2MueG1sUEsBAi0A&#10;FAAGAAgAAAAhAKpJjLPjAAAACwEAAA8AAAAAAAAAAAAAAAAA4g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41696" behindDoc="0" locked="0" layoutInCell="1" allowOverlap="1" wp14:anchorId="7375F20D" wp14:editId="1FF30AA0">
                  <wp:simplePos x="0" y="0"/>
                  <wp:positionH relativeFrom="column">
                    <wp:posOffset>5039995</wp:posOffset>
                  </wp:positionH>
                  <wp:positionV relativeFrom="paragraph">
                    <wp:posOffset>4810150</wp:posOffset>
                  </wp:positionV>
                  <wp:extent cx="301625" cy="241300"/>
                  <wp:effectExtent l="0" t="0" r="22225" b="25400"/>
                  <wp:wrapNone/>
                  <wp:docPr id="18" name="Rectangle: Rounded Corners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5C71E43F" id="Rectangle: Rounded Corners 18" o:spid="_x0000_s1026" style="position:absolute;margin-left:396.85pt;margin-top:378.75pt;width:23.75pt;height:19pt;z-index:25174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VJiQIAAFsFAAAOAAAAZHJzL2Uyb0RvYy54bWysVFFP3DAMfp+0/xDlfbQ9DsYqeuh0iGkS&#10;AgRMPIc0uVZK48zJXe/26+ekvYIA7WFaH9I4tj/bX+ycX+w6w7YKfQu24sVRzpmyEurWriv+8/Hq&#10;yxlnPghbCwNWVXyvPL9YfP503rtSzaABUytkBGJ92buKNyG4Msu8bFQn/BE4ZUmpATsRSMR1VqPo&#10;Cb0z2SzPT7MesHYIUnlPp5eDki8SvtZKhlutvQrMVJxyC2nFtD7HNVuci3KNwjWtHNMQ/5BFJ1pL&#10;QSeoSxEE22D7DqprJYIHHY4kdBlo3UqVaqBqivxNNQ+NcCrVQuR4N9Hk/x+svNneIWtruju6KSs6&#10;uqN7Yk3YtVElu4eNrVXNVoCWLpmRETHWO1+S44O7w1HytI3l7zR28U+FsV1ieT+xrHaBSTo8zovT&#10;2QlnklSzeXGcp1vIXpwd+vBdQcfipuIYc4g5JYLF9toHikr2B7sY0MJVa0w8j8kN6aRd2BsVDYy9&#10;V5oKpQRmCSi1mFoZZFtBzSGkVDYUg6oRtRqOT3L6Ys0Ub/JIUgKMyJoCT9gjQGzf99gDzGgfXVXq&#10;0Mk5/1tig/PkkSKDDZNz11rAjwAMVTVGHuwPJA3URJaeod5TGyAM8+GdvGqJ+2vhw51AGggaHRry&#10;cEuLNtBXHMYdZw3g74/Ooz31KWk562nAKu5/bQQqzswPSx38rZjP40QmYX7ydUYCvtY8v9bYTbcC&#10;uqaCnhMn0zbaB3PYaoTuid6CZYxKKmElxa64DHgQVmEYfHpNpFoukxlNoRPh2j44GcEjq7GtHndP&#10;At3YgIE69wYOwyjKNy042EZPC8tNAN2m/nzhdeSbJjg1zvjaxCfitZysXt7ExR8AAAD//wMAUEsD&#10;BBQABgAIAAAAIQBphY+o4wAAAAsBAAAPAAAAZHJzL2Rvd25yZXYueG1sTI/BTsMwDIbvSLxDZCRu&#10;LN1YaSlNJwRCbCAO2zjALWuytqJxqiRd27fHO8HN1v/p9+d8NZqWnbTzjUUB81kETGNpVYOVgM/9&#10;y00KzAeJSrYWtYBJe1gVlxe5zJQdcKtPu1AxKkGfSQF1CF3GuS9rbaSf2U4jZUfrjAy0uoorJwcq&#10;Ny1fRNEdN7JBulDLTj/VuvzZ9UZAWn1My2G96devbvp6fx6649v3Rojrq/HxAVjQY/iD4axP6lCQ&#10;08H2qDxrBST3twmhNMRJDIyIdDlfADucozgGXuT8/w/FLwAAAP//AwBQSwECLQAUAAYACAAAACEA&#10;toM4kv4AAADhAQAAEwAAAAAAAAAAAAAAAAAAAAAAW0NvbnRlbnRfVHlwZXNdLnhtbFBLAQItABQA&#10;BgAIAAAAIQA4/SH/1gAAAJQBAAALAAAAAAAAAAAAAAAAAC8BAABfcmVscy8ucmVsc1BLAQItABQA&#10;BgAIAAAAIQC7yQVJiQIAAFsFAAAOAAAAAAAAAAAAAAAAAC4CAABkcnMvZTJvRG9jLnhtbFBLAQIt&#10;ABQABgAIAAAAIQBphY+o4wAAAAsBAAAPAAAAAAAAAAAAAAAAAOMEAABkcnMvZG93bnJldi54bWxQ&#10;SwUGAAAAAAQABADzAAAA8wUAAAAA&#10;" filled="f" strokecolor="#1f3763 [1604]" strokeweight="1pt">
                  <v:stroke joinstyle="miter"/>
                </v:round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826688" behindDoc="0" locked="0" layoutInCell="1" allowOverlap="1" wp14:anchorId="44E14007" wp14:editId="759EDB7F">
                  <wp:simplePos x="0" y="0"/>
                  <wp:positionH relativeFrom="column">
                    <wp:posOffset>3045841</wp:posOffset>
                  </wp:positionH>
                  <wp:positionV relativeFrom="paragraph">
                    <wp:posOffset>3943807</wp:posOffset>
                  </wp:positionV>
                  <wp:extent cx="301925" cy="241539"/>
                  <wp:effectExtent l="0" t="0" r="22225" b="25400"/>
                  <wp:wrapNone/>
                  <wp:docPr id="20" name="Rectangle: Rounded Corners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4186229D" id="Rectangle: Rounded Corners 20" o:spid="_x0000_s1026" style="position:absolute;margin-left:239.85pt;margin-top:310.55pt;width:23.75pt;height:19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3N+lgIAAIMFAAAOAAAAZHJzL2Uyb0RvYy54bWysVEtv2zAMvg/YfxB0X2ynybYadYogRYYB&#10;RRu0HXpWZCk2IIuapMTJfv0o+ZGgK3YYloNCmeTHhz7y5vbYKHIQ1tWgC5pNUkqE5lDWelfQHy/r&#10;T18pcZ7pkinQoqAn4ejt4uOHm9bkYgoVqFJYgiDa5a0paOW9yZPE8Uo0zE3ACI1KCbZhHq92l5SW&#10;tYjeqGSapp+TFmxpLHDhHH6965R0EfGlFNw/SumEJ6qgmJuPp43nNpzJ4oblO8tMVfM+DfYPWTSs&#10;1hh0hLpjnpG9rf+AampuwYH0Ew5NAlLWXMQasJosfVPNc8WMiLVgc5wZ2+T+Hyx/OGwsqcuCTrE9&#10;mjX4Rk/YNaZ3SuTkCfa6FCVZgdX4yASNsGOtcTk6PpuN7W8OxVD+Udom/GNh5Bi7fBq7LI6ecPx4&#10;lWbX0zklHFXTWTa/ug6YydnZWOe/CWhIEApqQw4hp9hgdrh3vrMf7EJAB6ou17VS8RLYI1bKkgPD&#10;d9/usj7ChVUSiujSjpI/KRF8lX4SEhuCiU5jwEjFMxjjXGifdaqKlaKLMU/xN0QZwseqImBAlpjd&#10;iN0DDJYdyIDdldfbB1cRmTw6p39LrHMePWJk0H50bmoN9j0AhVX1kTt7TP+iNUHcQnlCuljo5sgZ&#10;vq7xje6Z8xtmcXCQQ7gM/CMeUkFbUOglSiqwv977HuyRz6ilpMVBLKj7uWdWUKK+a2T6dTabhcmN&#10;l9n8S+CpvdRsLzV636wA3zzDtWN4FIO9V4MoLTSvuDOWISqqmOYYu6Dc2+Gy8t2CwK3DxXIZzXBa&#10;DfP3+tnwAB66Guj3cnxl1vRE9cjwBxiGluVvqNrZBk8Ny70HWUcen/va9xsnPRKn30phlVzeo9V5&#10;dy5+AwAA//8DAFBLAwQUAAYACAAAACEAGD9Ka+AAAAALAQAADwAAAGRycy9kb3ducmV2LnhtbEyP&#10;TU/DMAyG70j8h8hI3FjawtatNJ0GYhLitvFxThvTRjROabKt+/eYExxtP3r9vOV6cr044hisJwXp&#10;LAGB1HhjqVXw9rq9WYIIUZPRvSdUcMYA6+ryotSF8Sfa4XEfW8EhFAqtoItxKKQMTYdOh5kfkPj2&#10;6UenI49jK82oTxzuepklyUI6bYk/dHrAxw6br/3BKfiO59321j6ZJLw8vG/q5w+3tE6p66tpcw8i&#10;4hT/YPjVZ3Wo2Kn2BzJB9Aru8lXOqIJFlqYgmJhneQai5s18lYKsSvm/Q/UDAAD//wMAUEsBAi0A&#10;FAAGAAgAAAAhALaDOJL+AAAA4QEAABMAAAAAAAAAAAAAAAAAAAAAAFtDb250ZW50X1R5cGVzXS54&#10;bWxQSwECLQAUAAYACAAAACEAOP0h/9YAAACUAQAACwAAAAAAAAAAAAAAAAAvAQAAX3JlbHMvLnJl&#10;bHNQSwECLQAUAAYACAAAACEAnudzfpYCAACDBQAADgAAAAAAAAAAAAAAAAAuAgAAZHJzL2Uyb0Rv&#10;Yy54bWxQSwECLQAUAAYACAAAACEAGD9Ka+AAAAALAQAADwAAAAAAAAAAAAAAAADwBAAAZHJzL2Rv&#10;d25yZXYueG1sUEsFBgAAAAAEAAQA8wAAAP0FAAAAAA==&#10;" fillcolor="white [3212]" strokecolor="#1f3763 [1604]" strokeweight="1pt">
                  <v:stroke joinstyle="miter"/>
                </v:round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66944" behindDoc="0" locked="0" layoutInCell="1" allowOverlap="1" wp14:anchorId="5EA26945" wp14:editId="4BDAF3C0">
                  <wp:simplePos x="0" y="0"/>
                  <wp:positionH relativeFrom="column">
                    <wp:posOffset>3033776</wp:posOffset>
                  </wp:positionH>
                  <wp:positionV relativeFrom="paragraph">
                    <wp:posOffset>4423410</wp:posOffset>
                  </wp:positionV>
                  <wp:extent cx="309880" cy="249555"/>
                  <wp:effectExtent l="0" t="0" r="13970" b="17145"/>
                  <wp:wrapNone/>
                  <wp:docPr id="14" name="Rectangle: Rounded Corners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9880" cy="24955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1247DB35" id="Rectangle: Rounded Corners 14" o:spid="_x0000_s1026" style="position:absolute;margin-left:238.9pt;margin-top:348.3pt;width:24.4pt;height:19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qPlQIAAIMFAAAOAAAAZHJzL2Uyb0RvYy54bWysVEtv2zAMvg/YfxB0X+1kydYadYogRYcB&#10;RRu0HXpWZCkWIIuapMTJfv0o+ZGgK3YYloNCmuTHN69vDo0me+G8AlPSyUVOiTAcKmW2Jf3xcvfp&#10;khIfmKmYBiNKehSe3iw+frhubSGmUIOuhCMIYnzR2pLWIdgiyzyvRcP8BVhhUCjBNSwg67ZZ5ViL&#10;6I3Opnn+JWvBVdYBF97j19tOSBcJX0rBw6OUXgSiS4qxhfS69G7imy2uWbF1zNaK92Gwf4iiYcqg&#10;0xHqlgVGdk79AdUo7sCDDBccmgykVFykHDCbSf4mm+eaWZFyweJ4O5bJ/z9Y/rBfO6Iq7N2MEsMa&#10;7NETVo2ZrRYFeYKdqURFVuAMNpmgElastb5Aw2e7dj3nkYzpH6Rr4j8mRg6pysexyuIQCMePn/Or&#10;y0vsBUfRdHY1n88jZnYyts6HbwIaEomSuhhDjCkVmO3vfej0B73o0INW1Z3SOjFxesRKO7Jn2PfN&#10;dtJ7ONPKYhJd2IkKRy2irTZPQmJBMNBpcphG8QTGOBcmTDpRzSrR+Zjn+Bu8DO5TVgkwIkuMbsTu&#10;AQbNDmTA7tLr9aOpSJM8Gud/C6wzHi2SZzBhNG6UAfcegMases+dPoZ/VppIbqA64rg46PbIW36n&#10;sEf3zIc1c7g42FY8BuERH6mhLSn0FCU1uF/vfY/6OM8opaTFRSyp/7ljTlCivxuc9KvJbBY3NzGz&#10;+dcpMu5csjmXmF2zAuz5BM+O5YmM+kEPpHTQvOLNWEavKGKGo++S8uAGZhW6A4FXh4vlMqnhtloW&#10;7s2z5RE8VjWO38vhlTnbD2rACX+AYWlZ8WZUO91oaWC5CyBVmuNTXft646anwemvUjwl53zSOt3O&#10;xW8AAAD//wMAUEsDBBQABgAIAAAAIQC08txg4AAAAAsBAAAPAAAAZHJzL2Rvd25yZXYueG1sTI/N&#10;TsMwEITvSLyDtUjcqENLkzZkUxVEJdRby8/ZiZfEIl6H2G3Tt8c9wW1HO5r5pliNthNHGrxxjHA/&#10;SUAQ104bbhDe3zZ3CxA+KNaqc0wIZ/KwKq+vCpVrd+IdHfehETGEfa4Q2hD6XEpft2SVn7ieOP6+&#10;3GBViHJopB7UKYbbTk6TJJVWGY4NrerpuaX6e3+wCD/hvNvMzItO/PbpY129ftqFsYi3N+P6EUSg&#10;MfyZ4YIf0aGMTJU7sPaiQ3jIsogeENJlmoKIjvn0clQI2Wy+BFkW8v+G8hcAAP//AwBQSwECLQAU&#10;AAYACAAAACEAtoM4kv4AAADhAQAAEwAAAAAAAAAAAAAAAAAAAAAAW0NvbnRlbnRfVHlwZXNdLnht&#10;bFBLAQItABQABgAIAAAAIQA4/SH/1gAAAJQBAAALAAAAAAAAAAAAAAAAAC8BAABfcmVscy8ucmVs&#10;c1BLAQItABQABgAIAAAAIQAYTnqPlQIAAIMFAAAOAAAAAAAAAAAAAAAAAC4CAABkcnMvZTJvRG9j&#10;LnhtbFBLAQItABQABgAIAAAAIQC08txg4AAAAAsBAAAPAAAAAAAAAAAAAAAAAO8EAABkcnMvZG93&#10;bnJldi54bWxQSwUGAAAAAAQABADzAAAA/AUAAAAA&#10;" fillcolor="white [3212]" strokecolor="#1f3763 [1604]" strokeweight="1pt">
                  <v:stroke joinstyle="miter"/>
                </v:round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70368" behindDoc="0" locked="0" layoutInCell="1" allowOverlap="1" wp14:anchorId="58A63F9B" wp14:editId="08694D4C">
                  <wp:simplePos x="0" y="0"/>
                  <wp:positionH relativeFrom="column">
                    <wp:posOffset>3020721</wp:posOffset>
                  </wp:positionH>
                  <wp:positionV relativeFrom="paragraph">
                    <wp:posOffset>4827219</wp:posOffset>
                  </wp:positionV>
                  <wp:extent cx="301925" cy="241539"/>
                  <wp:effectExtent l="0" t="0" r="22225" b="25400"/>
                  <wp:wrapNone/>
                  <wp:docPr id="6" name="Rectangle: Rounded Corners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58204C2D" id="Rectangle: Rounded Corners 6" o:spid="_x0000_s1026" style="position:absolute;margin-left:237.85pt;margin-top:380.1pt;width:23.75pt;height:19pt;z-index:2517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hphwIAAFkFAAAOAAAAZHJzL2Uyb0RvYy54bWysVFFP2zAQfp+0/2D5fSQtLRsRKaqKmCYh&#10;qICJZ+PYTSTH553dpt2v39lJAwK0h2l9cG3f3Xd3X77zxeW+NWyn0DdgSz45yTlTVkLV2E3Jfz5e&#10;f/nGmQ/CVsKAVSU/KM8vF58/XXSuUFOowVQKGYFYX3Su5HUIrsgyL2vVCn8CTlkyasBWBDriJqtQ&#10;dITemmya52dZB1g5BKm8p9ur3sgXCV9rJcOd1l4FZkpOtYW0Ylqf45otLkSxQeHqRg5liH+oohWN&#10;paQj1JUIgm2xeQfVNhLBgw4nEtoMtG6kSj1QN5P8TTcPtXAq9ULkeDfS5P8frLzdrZE1VcnPOLOi&#10;pU90T6QJuzGqYPewtZWq2ArQ0jdmZ5GvzvmCwh7cGoeTp21sfq+xjf/UFtsnjg8jx2ofmKTL03xy&#10;Pp1zJsk0nU3mp+cRM3sJdujDdwUti5uSYywhlpToFbsbH3r/o19MaOG6MSbex+L6ctIuHIyKDsbe&#10;K01tUgHTBJQEplYG2U6QNISUyoZJb6pFpfrreU6/ob4xIlWbACOypsQj9gAQxfseuy978I+hKulz&#10;DM7/VlgfPEakzGDDGNw2FvAjAENdDZl7/yNJPTWRpWeoDiQChH46vJPXDXF/I3xYC6RxoMGhEQ93&#10;tGgDXclh2HFWA/7+6D76k0rJyllH41Vy/2srUHFmfljS7/lkNovzmA6z+dcpHfC15fm1xW7bFdBn&#10;mtBj4mTaRv9gjluN0D7RS7CMWckkrKTcJZcBj4dV6Mee3hKplsvkRjPoRLixD05G8MhqlNXj/kmg&#10;GwQYSLm3cBxFUbyRYO8bIy0stwF0k/T5wuvAN81vEs7w1sQH4vU5eb28iIs/AAAA//8DAFBLAwQU&#10;AAYACAAAACEA4DW/9eMAAAALAQAADwAAAGRycy9kb3ducmV2LnhtbEyPPU/DMBCGdyT+g3VIbNQh&#10;tE0IcSoEQrSgDi0MsLnxNYmI7ch2muTf95hgu49H7z2Xr0bdshM631gj4HYWAUNTWtWYSsDnx8tN&#10;CswHaZRsrUEBE3pYFZcXucyUHcwOT/tQMQoxPpMC6hC6jHNf1qiln9kODe2O1mkZqHUVV04OFK5b&#10;HkfRkmvZGLpQyw6faix/9r0WkFbbaT6sN/361U1f789Dd3z73ghxfTU+PgALOIY/GH71SR0KcjrY&#10;3ijPWgHzZJEQKiBZRjEwIhbxHRUHmtynMfAi5/9/KM4AAAD//wMAUEsBAi0AFAAGAAgAAAAhALaD&#10;OJL+AAAA4QEAABMAAAAAAAAAAAAAAAAAAAAAAFtDb250ZW50X1R5cGVzXS54bWxQSwECLQAUAAYA&#10;CAAAACEAOP0h/9YAAACUAQAACwAAAAAAAAAAAAAAAAAvAQAAX3JlbHMvLnJlbHNQSwECLQAUAAYA&#10;CAAAACEAeGDIaYcCAABZBQAADgAAAAAAAAAAAAAAAAAuAgAAZHJzL2Uyb0RvYy54bWxQSwECLQAU&#10;AAYACAAAACEA4DW/9eMAAAALAQAADwAAAAAAAAAAAAAAAADhBAAAZHJzL2Rvd25yZXYueG1sUEsF&#10;BgAAAAAEAAQA8wAAAPEFAAAAAA==&#10;" filled="f" strokecolor="#1f3763 [1604]" strokeweight="1pt">
                  <v:stroke joinstyle="miter"/>
                </v:round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93216" behindDoc="0" locked="0" layoutInCell="1" allowOverlap="1" wp14:anchorId="07935018" wp14:editId="38B79C0B">
                  <wp:simplePos x="0" y="0"/>
                  <wp:positionH relativeFrom="column">
                    <wp:posOffset>3013075</wp:posOffset>
                  </wp:positionH>
                  <wp:positionV relativeFrom="paragraph">
                    <wp:posOffset>5259679</wp:posOffset>
                  </wp:positionV>
                  <wp:extent cx="301925" cy="241539"/>
                  <wp:effectExtent l="0" t="0" r="22225" b="25400"/>
                  <wp:wrapNone/>
                  <wp:docPr id="13" name="Rectangle: Rounded Corners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0FE89827" id="Rectangle: Rounded Corners 13" o:spid="_x0000_s1026" style="position:absolute;margin-left:237.25pt;margin-top:414.15pt;width:23.75pt;height:19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gviAIAAFsFAAAOAAAAZHJzL2Uyb0RvYy54bWysVMFu2zAMvQ/YPwi6r7bTZFuNOkWQosOA&#10;oi3aDj2rshQbkEWNUuJkXz9KdtyiHXYYloMiieQj+fyo84t9Z9hOoW/BVrw4yTlTVkLd2k3Ffzxe&#10;ffrKmQ/C1sKAVRU/KM8vlh8/nPeuVDNowNQKGYFYX/au4k0IrswyLxvVCX8CTlkyasBOBDriJqtR&#10;9ITemWyW55+zHrB2CFJ5T7eXg5EvE77WSoZbrb0KzFScagtpxbQ+xzVbnotyg8I1rRzLEP9QRSda&#10;S0knqEsRBNti+w6qayWCBx1OJHQZaN1KlXqgbor8TTcPjXAq9ULkeDfR5P8frLzZ3SFra/p2p5xZ&#10;0dE3uifWhN0YVbJ72Npa1WwNaOkjM3IixnrnSwp8cHc4njxtY/t7jV38p8bYPrF8mFhW+8AkXZ7m&#10;xdlswZkk02xeLE7PImb2EuzQh28KOhY3FcdYQ6wpESx21z4M/ke/mNDCVWtMvI/FDeWkXTgYFR2M&#10;vVeaGqUCZgkoSUytDbKdIHEIKZUNxWBqRK2G60VOv7G+KSJVmwAjsqbEE/YIEOX7Hnsoe/SPoSop&#10;dArO/1bYEDxFpMxgwxTctRbwTwCGuhozD/5HkgZqIkvPUB9IBgjDfHgnr1ri/lr4cCeQBoJGh4Y8&#10;3NKiDfQVh3HHWQP460/30Z90SlbOehqwivufW4GKM/PdkoLPivk8TmQ6zBdfZnTA15bn1xa77dZA&#10;n6mg58TJtI3+wRy3GqF7ordgFbOSSVhJuSsuAx4P6zAMPr0mUq1WyY2m0IlwbR+cjOCR1Sirx/2T&#10;QDcKMJByb+A4jKJ8I8HBN0ZaWG0D6Dbp84XXkW+a4CSc8bWJT8Trc/J6eROXvwEAAP//AwBQSwME&#10;FAAGAAgAAAAhACjBJgviAAAACwEAAA8AAABkcnMvZG93bnJldi54bWxMj8FOwzAMhu9IvENkJG4s&#10;petKVZpOCITYQBzYdoBb1nhtRZNUSbq2b485wdH2r8/fX6wn3bEzOt9aI+B2EQFDU1nVmlrAYf98&#10;kwHzQRolO2tQwIwe1uXlRSFzZUfzgeddqBlBjM+lgCaEPufcVw1q6Re2R0O3k3VaBhpdzZWTI8F1&#10;x+MoSrmWraEPjezxscHqezdoAVn9PifjZjtsXtz8+fY09qfXr60Q11fTwz2wgFP4C8OvPqlDSU5H&#10;OxjlWScguUtWFCVYnC2BUWIVx9TuSJs0XQIvC/6/Q/kDAAD//wMAUEsBAi0AFAAGAAgAAAAhALaD&#10;OJL+AAAA4QEAABMAAAAAAAAAAAAAAAAAAAAAAFtDb250ZW50X1R5cGVzXS54bWxQSwECLQAUAAYA&#10;CAAAACEAOP0h/9YAAACUAQAACwAAAAAAAAAAAAAAAAAvAQAAX3JlbHMvLnJlbHNQSwECLQAUAAYA&#10;CAAAACEAHaWIL4gCAABbBQAADgAAAAAAAAAAAAAAAAAuAgAAZHJzL2Uyb0RvYy54bWxQSwECLQAU&#10;AAYACAAAACEAKMEmC+IAAAALAQAADwAAAAAAAAAAAAAAAADiBAAAZHJzL2Rvd25yZXYueG1sUEsF&#10;BgAAAAAEAAQA8wAAAPEFAAAAAA==&#10;" filled="f" strokecolor="#1f3763 [1604]" strokeweight="1pt">
                  <v:stroke joinstyle="miter"/>
                </v:round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830784" behindDoc="0" locked="0" layoutInCell="1" allowOverlap="1" wp14:anchorId="1632EAC0" wp14:editId="35A05AED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5346979</wp:posOffset>
                  </wp:positionV>
                  <wp:extent cx="301625" cy="241300"/>
                  <wp:effectExtent l="0" t="0" r="22225" b="25400"/>
                  <wp:wrapNone/>
                  <wp:docPr id="10" name="Rectangle: Rounded Corners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560A5EAA" id="Rectangle: Rounded Corners 10" o:spid="_x0000_s1026" style="position:absolute;margin-left:397.05pt;margin-top:421pt;width:23.75pt;height:19pt;z-index:25183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huiAIAAFsFAAAOAAAAZHJzL2Uyb0RvYy54bWysVFFP2zAQfp+0/2D5fSQphbGIFFVFTJMQ&#10;IGDi2Th2E8nxeWe3affrd3bSgADtYVofXNt3993dl+98frHrDNsq9C3YihdHOWfKSqhbu674z8er&#10;L2ec+SBsLQxYVfG98vxi8fnTee9KNYMGTK2QEYj1Ze8q3oTgyizzslGd8EfglCWjBuxEoCOusxpF&#10;T+idyWZ5fpr1gLVDkMp7ur0cjHyR8LVWMtxq7VVgpuJUW0grpvU5rtniXJRrFK5p5ViG+IcqOtFa&#10;SjpBXYog2Abbd1BdKxE86HAkoctA61aq1AN1U+RvunlohFOpFyLHu4km//9g5c32Dllb07cjeqzo&#10;6BvdE2vCro0q2T1sbK1qtgK09JEZORFjvfMlBT64OxxPnrax/Z3GLv5TY2yXWN5PLKtdYJIuj/Pi&#10;dHbCmSTTbF4c5wkzewl26MN3BR2Lm4pjrCHWlAgW22sfKCv5H/xiQgtXrTHxPhY3lJN2YW9UdDD2&#10;XmlqlAqYJaAkMbUyyLaCxCGkVDYUg6kRtRquT3L6xZ4p3xSRTgkwImtKPGGPAFG+77EHmNE/hqqk&#10;0Ck4/1thQ/AUkTKDDVNw11rAjwAMdTVmHvwPJA3URJaeod6TDBCG+fBOXrXE/bXw4U4gDQRpg4Y8&#10;3NKiDfQVh3HHWQP4+6P76E86JStnPQ1Yxf2vjUDFmflhScHfivk8TmQ6zE++zuiAry3Pry12062A&#10;PlNBz4mTaRv9gzlsNUL3RG/BMmYlk7CScldcBjwcVmEYfHpNpFoukxtNoRPh2j44GcEjq1FWj7sn&#10;gW4UYCDl3sBhGEX5RoKDb4y0sNwE0G3S5wuvI980wUk442sTn4jX5+T18iYu/gAAAP//AwBQSwME&#10;FAAGAAgAAAAhAD/mnhDiAAAACwEAAA8AAABkcnMvZG93bnJldi54bWxMj8FOwzAMhu9IvENkJG4s&#10;6VSNUppOCITYQBwYO4xb1nhtRZNUSbq2b485wc2Wf33+/mI9mY6d0YfWWQnJQgBDWznd2lrC/vP5&#10;JgMWorJadc6ihBkDrMvLi0Ll2o32A8+7WDOC2JArCU2Mfc55qBo0Kixcj5ZuJ+eNirT6mmuvRoKb&#10;ji+FWHGjWksfGtXjY4PV924wErL6fU7HzXbYvPj58PY09qfXr62U11fTwz2wiFP8C8OvPqlDSU5H&#10;N1gdWCfh9i5NKEqwdEmlKJGlyQrYkYZMCOBlwf93KH8AAAD//wMAUEsBAi0AFAAGAAgAAAAhALaD&#10;OJL+AAAA4QEAABMAAAAAAAAAAAAAAAAAAAAAAFtDb250ZW50X1R5cGVzXS54bWxQSwECLQAUAAYA&#10;CAAAACEAOP0h/9YAAACUAQAACwAAAAAAAAAAAAAAAAAvAQAAX3JlbHMvLnJlbHNQSwECLQAUAAYA&#10;CAAAACEALccobogCAABbBQAADgAAAAAAAAAAAAAAAAAuAgAAZHJzL2Uyb0RvYy54bWxQSwECLQAU&#10;AAYACAAAACEAP+aeEOIAAAALAQAADwAAAAAAAAAAAAAAAADiBAAAZHJzL2Rvd25yZXYueG1sUEsF&#10;BgAAAAAEAAQA8wAAAPEFAAAAAA==&#10;" filled="f" strokecolor="#1f3763 [1604]" strokeweight="1pt">
                  <v:stroke joinstyle="miter"/>
                </v:roundrect>
              </w:pict>
            </mc:Fallback>
          </mc:AlternateContent>
        </w:r>
        <w:r w:rsidR="001945A2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18464" behindDoc="1" locked="0" layoutInCell="1" allowOverlap="1" wp14:anchorId="08CC1B10" wp14:editId="75A8D35F">
                  <wp:simplePos x="0" y="0"/>
                  <wp:positionH relativeFrom="column">
                    <wp:posOffset>255988</wp:posOffset>
                  </wp:positionH>
                  <wp:positionV relativeFrom="paragraph">
                    <wp:posOffset>1523227</wp:posOffset>
                  </wp:positionV>
                  <wp:extent cx="2320290" cy="7487285"/>
                  <wp:effectExtent l="0" t="0" r="22860" b="18415"/>
                  <wp:wrapTopAndBottom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20290" cy="74872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1D1B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CHAIRMAN</w:t>
                              </w:r>
                            </w:p>
                            <w:p w14:paraId="4CAF655B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7FD03802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MANOLITO S. DIAZ</w:t>
                              </w:r>
                            </w:p>
                            <w:p w14:paraId="7201B0C4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45E73BC6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SANGGUNIAN MEMBERS</w:t>
                              </w:r>
                            </w:p>
                            <w:p w14:paraId="52ECFC69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689C2E0B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ALICIA M. NATIVIDAD                       </w:t>
                              </w:r>
                            </w:p>
                            <w:p w14:paraId="4A9F5D66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Violence   Against Women &amp; Children</w:t>
                              </w:r>
                            </w:p>
                            <w:p w14:paraId="5ECEE021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4179362B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MARK J. BRIONES</w:t>
                              </w:r>
                            </w:p>
                            <w:p w14:paraId="7C748F3C" w14:textId="224F75F1" w:rsidR="006610B6" w:rsidRDefault="006610B6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Bids and Awards</w:t>
                              </w:r>
                            </w:p>
                            <w:p w14:paraId="5D6C6548" w14:textId="77777777" w:rsidR="006610B6" w:rsidRPr="00CA2DE8" w:rsidRDefault="006610B6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1EA7F2BA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ROGELIO B. ARANETA</w:t>
                              </w:r>
                            </w:p>
                            <w:p w14:paraId="2C177BD9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Peace &amp; Order</w:t>
                              </w:r>
                            </w:p>
                            <w:p w14:paraId="1BF7091A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F24F90B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CHRISTOPHER L. ESTACIO</w:t>
                              </w:r>
                            </w:p>
                            <w:p w14:paraId="78730996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Appropriation</w:t>
                              </w:r>
                            </w:p>
                            <w:p w14:paraId="7043C397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Health</w:t>
                              </w:r>
                            </w:p>
                            <w:p w14:paraId="72B35AAF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5AADBE4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ANTHONY G. PANTOJA</w:t>
                              </w:r>
                            </w:p>
                            <w:p w14:paraId="66C29E74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Infrastructure and Committee on Clean &amp; Green</w:t>
                              </w:r>
                            </w:p>
                            <w:p w14:paraId="5345C62B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36D04D64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RIGOBERTO C. LEONOR</w:t>
                              </w:r>
                            </w:p>
                            <w:p w14:paraId="7035D323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Sports</w:t>
                              </w:r>
                            </w:p>
                            <w:p w14:paraId="5BF1CF70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Environment</w:t>
                              </w:r>
                            </w:p>
                            <w:p w14:paraId="66AFE0EA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04545A10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JOAN PAULINE P. YPOL</w:t>
                              </w:r>
                            </w:p>
                            <w:p w14:paraId="330FBE40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SK CHAIRMAN</w:t>
                              </w:r>
                            </w:p>
                            <w:p w14:paraId="7E027E0E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Youth Development</w:t>
                              </w:r>
                            </w:p>
                            <w:p w14:paraId="40AAD300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746D80D6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RONA ANN C. ROXAS</w:t>
                              </w:r>
                            </w:p>
                            <w:p w14:paraId="27F489C7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Secretary</w:t>
                              </w:r>
                            </w:p>
                            <w:p w14:paraId="6B5670D4" w14:textId="77777777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E33778A" w14:textId="77777777" w:rsidR="006610B6" w:rsidRPr="00B87ECA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ELLEN S. ZOLETA</w:t>
                              </w:r>
                            </w:p>
                            <w:p w14:paraId="5AC52448" w14:textId="477DD328" w:rsidR="006610B6" w:rsidRPr="00CA2DE8" w:rsidRDefault="006610B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Treasurer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CC1B10" id="Rectangle 5" o:spid="_x0000_s1026" style="position:absolute;left:0;text-align:left;margin-left:20.15pt;margin-top:119.95pt;width:182.7pt;height:589.55pt;z-index:-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PtgAIAAE4FAAAOAAAAZHJzL2Uyb0RvYy54bWysVMFu2zAMvQ/YPwi6r3a8ZG2DOkWQIsOA&#10;og3aDj0rshQbkERNUmJnXz9KdtyiLXYY5oNMieSj+ETy6rrTihyE8w2Ykk7OckqE4VA1ZlfSn0/r&#10;LxeU+MBMxRQYUdKj8PR68fnTVWvnooAaVCUcQRDj560taR2CnWeZ57XQzJ+BFQaVEpxmAbdul1WO&#10;tYiuVVbk+besBVdZB1x4j6c3vZIuEr6Ugod7Kb0IRJUU7xbS6tK6jWu2uGLznWO2bvhwDfYPt9Cs&#10;MRh0hLphgZG9a95B6YY78CDDGQedgZQNFykHzGaSv8nmsWZWpFyQHG9Hmvz/g+V3h40jTVXSGSWG&#10;aXyiBySNmZ0SZBbpaa2fo9Wj3bhh51GMuXbS6fjHLEiXKD2OlIouEI6HxdciLy6ReY668+nFeXGR&#10;ULMXd+t8+C5AkyiU1GH4RCU73PqAIdH0ZBKjGVg3SsXzeLP+LkkKRyWigTIPQmJKMXoCSsUkVsqR&#10;A8MyYJwLEya9qmaV6I9nOX4xYYw3eqRdAozIEgOP2ANALNT32D3MYB9dRarF0Tn/28V659EjRQYT&#10;RmfdGHAfASjMaojc259I6qmJLIVu26FJFLdQHfHtHfRN4S1fN/gCt8yHDXPYBfhq2NnhHhepoC0p&#10;DBIlNbjfH51HeyxO1FLSYleV1P/aMycoUT8Mlu3lZDqNbZg209l5gRv3WrN9rTF7vQJ8sQnOEMuT&#10;GO2DOonSgX7GAbCMUVHFDMfYJQ0ncRX6XscBwsVymYyw8SwLt+bR8ggd6Y319dQ9M2eHIgxYv3dw&#10;6j82f1OLvW30NLDcB5BNKtQXVgfisWlTBQ0DJk6F1/tk9TIGF38AAAD//wMAUEsDBBQABgAIAAAA&#10;IQD1UTH24AAAAAsBAAAPAAAAZHJzL2Rvd25yZXYueG1sTI/BSsNAEEDvgv+wjODN7raJ1cRsiggV&#10;emjBKhZv2+yYBLOzIbtp4987nvQ4zOPNm2I1uU6ccAitJw3zmQKBVHnbUq3h7XV9cw8iREPWdJ5Q&#10;wzcGWJWXF4XJrT/TC572sRYsoZAbDU2MfS5lqBp0Jsx8j8S7Tz84E3kcamkHc2a56+RCqaV0piW+&#10;0Jgenxqsvvaj05C275h+qE11WK4PuyQ8j9vtBrW+vpoeH0BEnOIfDL/5nA4lNx39SDaIjh0qYVLD&#10;IskyEAyk6vYOxJHJdJ4pkGUh//9Q/gAAAP//AwBQSwECLQAUAAYACAAAACEAtoM4kv4AAADhAQAA&#10;EwAAAAAAAAAAAAAAAAAAAAAAW0NvbnRlbnRfVHlwZXNdLnhtbFBLAQItABQABgAIAAAAIQA4/SH/&#10;1gAAAJQBAAALAAAAAAAAAAAAAAAAAC8BAABfcmVscy8ucmVsc1BLAQItABQABgAIAAAAIQBEgYPt&#10;gAIAAE4FAAAOAAAAAAAAAAAAAAAAAC4CAABkcnMvZTJvRG9jLnhtbFBLAQItABQABgAIAAAAIQD1&#10;UTH24AAAAAsBAAAPAAAAAAAAAAAAAAAAANoEAABkcnMvZG93bnJldi54bWxQSwUGAAAAAAQABADz&#10;AAAA5wUAAAAA&#10;" filled="f" strokecolor="#1f3763 [1604]" strokeweight="1pt">
                  <v:textbox>
                    <w:txbxContent>
                      <w:p w14:paraId="41FE1D1B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CHAIRMAN</w:t>
                        </w:r>
                      </w:p>
                      <w:p w14:paraId="4CAF655B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7FD03802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MANOLITO S. DIAZ</w:t>
                        </w:r>
                      </w:p>
                      <w:p w14:paraId="7201B0C4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45E73BC6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SANGGUNIAN MEMBERS</w:t>
                        </w:r>
                      </w:p>
                      <w:p w14:paraId="52ECFC69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689C2E0B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ALICIA M. NATIVIDAD                       </w:t>
                        </w:r>
                      </w:p>
                      <w:p w14:paraId="4A9F5D66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Violence   Against Women &amp; Children</w:t>
                        </w:r>
                      </w:p>
                      <w:p w14:paraId="5ECEE021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4179362B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MARK J. BRIONES</w:t>
                        </w:r>
                      </w:p>
                      <w:p w14:paraId="7C748F3C" w14:textId="224F75F1" w:rsidR="006610B6" w:rsidRDefault="006610B6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Bids and Awards</w:t>
                        </w:r>
                      </w:p>
                      <w:p w14:paraId="5D6C6548" w14:textId="77777777" w:rsidR="006610B6" w:rsidRPr="00CA2DE8" w:rsidRDefault="006610B6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EA7F2BA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ROGELIO B. ARANETA</w:t>
                        </w:r>
                      </w:p>
                      <w:p w14:paraId="2C177BD9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Peace &amp; Order</w:t>
                        </w:r>
                      </w:p>
                      <w:p w14:paraId="1BF7091A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F24F90B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CHRISTOPHER L. ESTACIO</w:t>
                        </w:r>
                      </w:p>
                      <w:p w14:paraId="78730996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Appropriation</w:t>
                        </w:r>
                      </w:p>
                      <w:p w14:paraId="7043C397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Health</w:t>
                        </w:r>
                      </w:p>
                      <w:p w14:paraId="72B35AAF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5AADBE4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ANTHONY G. PANTOJA</w:t>
                        </w:r>
                      </w:p>
                      <w:p w14:paraId="66C29E74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Infrastructure and Committee on Clean &amp; Green</w:t>
                        </w:r>
                      </w:p>
                      <w:p w14:paraId="5345C62B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36D04D64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RIGOBERTO C. LEONOR</w:t>
                        </w:r>
                      </w:p>
                      <w:p w14:paraId="7035D323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Sports</w:t>
                        </w:r>
                      </w:p>
                      <w:p w14:paraId="5BF1CF70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Environment</w:t>
                        </w:r>
                      </w:p>
                      <w:p w14:paraId="66AFE0EA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04545A10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JOAN PAULINE P. YPOL</w:t>
                        </w:r>
                      </w:p>
                      <w:p w14:paraId="330FBE40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SK CHAIRMAN</w:t>
                        </w:r>
                      </w:p>
                      <w:p w14:paraId="7E027E0E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Youth Development</w:t>
                        </w:r>
                      </w:p>
                      <w:p w14:paraId="40AAD300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746D80D6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RONA ANN C. ROXAS</w:t>
                        </w:r>
                      </w:p>
                      <w:p w14:paraId="27F489C7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Secretary</w:t>
                        </w:r>
                      </w:p>
                      <w:p w14:paraId="6B5670D4" w14:textId="77777777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E33778A" w14:textId="77777777" w:rsidR="006610B6" w:rsidRPr="00B87ECA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ELLEN S. ZOLETA</w:t>
                        </w:r>
                      </w:p>
                      <w:p w14:paraId="5AC52448" w14:textId="477DD328" w:rsidR="006610B6" w:rsidRPr="00CA2DE8" w:rsidRDefault="006610B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Treasurer</w:t>
                        </w:r>
                      </w:p>
                    </w:txbxContent>
                  </v:textbox>
                  <w10:wrap type="topAndBottom"/>
                </v:rect>
              </w:pict>
            </mc:Fallback>
          </mc:AlternateContent>
        </w:r>
        <w:r w:rsidR="001945A2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25984" behindDoc="0" locked="0" layoutInCell="1" allowOverlap="1" wp14:anchorId="56489566" wp14:editId="7AA8DF03">
                  <wp:simplePos x="0" y="0"/>
                  <wp:positionH relativeFrom="column">
                    <wp:posOffset>5445760</wp:posOffset>
                  </wp:positionH>
                  <wp:positionV relativeFrom="paragraph">
                    <wp:posOffset>33020</wp:posOffset>
                  </wp:positionV>
                  <wp:extent cx="809625" cy="1041400"/>
                  <wp:effectExtent l="0" t="0" r="9525" b="6350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9625" cy="1041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3512039" id="Rectangle 16" o:spid="_x0000_s1026" style="position:absolute;margin-left:428.8pt;margin-top:2.6pt;width:63.75pt;height:8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6ukwIAAIgFAAAOAAAAZHJzL2Uyb0RvYy54bWysVFtr2zAUfh/sPwi/&#10;J5aD0ySmSemSdgzKVtqNPSvycSyQJSGpuTD233ckOe62lg3G/CDrci7f+c4nXV4dO0n2YJ3QapkV&#10;Y5oRUFzXQu2W2ZfPt6N5RpxnqmZSK1hmJ3DZ1ertm8uDqWCiWy1rsASDKFcdzDJrvTdVnjveQsfc&#10;WBtQeNho2zGPS7vLa8sOGL2T+YTSi/ygbW2s5uAc7m7SYbaK8ZsGuP/UNA48kcsMsfk42jhuw5iv&#10;Llm1s8y0gvcw2D+g6JhQmHQItWGekScrXoTqBLfa6caPue5y3TSCQ6wBqynob9U8tsxArAXJcWag&#10;yf2/sPzj/t4SUWPvLjKiWIc9ekDWmNpJILiHBB2Mq9Du0dzbfuVwGqo9NrYLf6yDHCOpp4FUOHrC&#10;cXNOFxeTaUY4HhW0LEoaWc+fvY11/j3ojoTJMrOYPnLJ9nfOY0Y0PZuEZFspzK2QktQG+cWmWu2/&#10;Ct9GtjBH9A1GPV/Y7b+rKnVio/lTB8onaVmQzKOuXSuMwzQVdFtApuyHusB6UNYe2TJWqIQXK0bA&#10;AWKoPXb/22R+Teli8m60ntL1qKSzm9H1opyNZvRmVtJyXqyL9feAuCirJwd3mjO5MeIsxaJ8Af5V&#10;BfWXIokoipHsWZR84g8BRR7PEJHSwFDA6iwPDUc7nHsLnrdh2iDD/T4aDwe9Y+A/WEkVRqXDOmUK&#10;O3lQTNJInPmThGT9AA2KDVUxiV2K1xzW0ia0jHMkPzXQtayGtD2l+AUhBiDhYQgecSUVBnxG28fu&#10;A5wtf42dwqTqoivEV2IARv8ELDkPHjGzVn5w7oTS9rUAEqvqMyf7M0mJmsDSVteneMEie3jdY4X9&#10;0xTek5/X0f35AV39AAAA//8DAFBLAwQKAAAAAAAAACEAOmulbtJcAADSXAAAFAAAAGRycy9tZWRp&#10;YS9pbWFnZTEucG5niVBORw0KGgoAAAANSUhEUgAAAQAAAADzCAYAAABpA8hlAAAAAXNSR0IArs4c&#10;6QAAAARnQU1BAACxjwv8YQUAAAAJcEhZcwAAIdUAACHVAQSctJ0AAFxnSURBVHhe7Z0FuBVFG8el&#10;4166u5Hm0iEgISAliNhKyCc2CliIYoBifDZgfwaioijdCEh3SXd3N9yYb/5zZs+dmTO7Z/ecPXHh&#10;/J7n/9x7dt+dnd2dmZ2deOemGNcVJanepjpOdZUqiSqFigQoHIswENZZqpFUNahixIgRAZpSHaG6&#10;QqXLsJEU4nSUqhNVjBgxgqAA1RYqvH11mS0tKZlqGxWuKUaMGBp+okI1W5eBXFehQoVIyZIlyc03&#10;38yE/7FNZxsiJVLhmmPEuCH5lSqYb3OmIkWKkPfee48sX76cnD59moSLCxcukNWrV7NzFy5cWBu3&#10;APQbVYwY1yV1qU5R6RK+Xz333HNk06ZNPPtFP4jrq6++qr0Wm8K9upUqRow0S38qx2/5999/n1y8&#10;eJFnpesHXBOuTXfNfoR7iHsZI0bU051Kl4i1yp49O5k4cSLPIjceEyZMIDlz5tTeGws9RhUjRtRQ&#10;luoalS6x+mjIkCE8+cdQGTp0qPaemQj3vDJVjBgRYSyVLmFKyp8/P2swCwcpKSn8Pz1ivLp168a3&#10;2mPu3LnknnvuIdWqVSPt27cn//vf/0hSUhLf6z6bN29m906Ms4WmUsWIEXJKUekSoKSCBQuSU6dO&#10;8aQcOh5++GGfc1sh2lWqVIlvtaZUqVLScTo9/vjj3Do0nDt3jhQrVkx7bo3KUcWI4SpdqHSJzasM&#10;GTKQpUuX8iQbHsaOHesTj9KlS/O9vqi2/lDt/Sk5OZkfGTo2bNhAMmbMqD2/om5UMWIExRdUusTl&#10;VdeuXXnSDD87d+7UxgnVdR2qnRWqLYQGu+7du5MuXbqYNt6Fk/vuu08bB0U/UsWI4Yh/qHSJiSlz&#10;5sysWhppTpw4oY0fpGsPUG3MyJQpk23brFmzSnaVK1fme8IHBiZlyZJFiodGK6hixLBkA5Uu8TDh&#10;OzRY3KwmJyYmauNpSMXffgO7dgZO7f2BUY3+GjTNKFGihE98FGFeQowYEmOodImF6d577+XJyxlI&#10;xD169NCGCf3+++/cMnDE8NCwJ/5u0qQJt/Ig7oN0qNXqdu3a8T3m3HLLLdIxwSKGFeigqD59+kjh&#10;aDSJKsYNDhqKdImD6bfffuPJyRmtW7fWhmemYFDD+vzzz6Xfhw4d4paE1KpVS9qnQ9xvZhNq1DhA&#10;jRo14nud8euvv2rDE3QXVYwbjMxUusTA9PPPP/PkY5+6detqw7IjtGoHihoWSJcunc828MQTT2i3&#10;i4j7zWxCSZkyZXziAOGaggHPVBeuIKSJGDcAl6l0CYAMHjyYJxfn6MIztHfvXm7l4YEHHvCx+fbb&#10;b/leZ6jhGOi2f/fddz7bVMT9ZjaYQmzsR+GFqcR33HEHWbx4MbcIHPHcojC5yA3eeecdbfhccGoS&#10;4zplNJXuoQdcvRRZuXKlFObdd9/N9+j5+uuvJXsoEMzCwCg9cTve/gsXLpS26Rokxf2QDn8t7oFy&#10;++23S+G0atXK+/+6deu4lS8YeOV0tmSLFi2kcynCKM8Y1wlxVLqHzLq73GyVV8P3h2ofyEAidVCM&#10;yPPPPy/t2717t/R70qRJ3DIVcT+kQ7VRFShqOAUKFPD+b9Yr8NRTT0nH1KlTh+/xD8JEl654vKJ4&#10;qhhpmLVUugdL9u/fz5OBe+TIkUM6x9WrV/kePejuEu0hp+TLl8/y+PTp00v7Rf3nP//hVqmoNnYQ&#10;7ePj4/lWZ8yfP18KByP+xN86jh07JtmIqlChArfyz+HDh7VhcK2nipHGyEule5iOvyXR124X1CbE&#10;c9WvX5/vMUe0h5yiNprpEPeLKl++PLdI5ZVXXpFs8Ba2Am9R0b5Xr158jzPEMCB1mw5xv6pAxhG8&#10;/vrr2rC4ClLFSAPMp/J5gHZbkfEtqTveEEbfWaHa+0PNwP5qDSr333+/dLyOS5cuSTaGzDK3anfn&#10;nXfyPTJqgQf9+eeffK99Tp48KYWBsQhA3KYi7suTJ4/0O3fu3NwqMCxqTYuoYkQpGah0D81WotQl&#10;ZjPBD54Zbdu2lWyPHj3K9+iZMWOGZL9q1Sq+xx5jxoyRjj9z5gzfI4PBTKIdhO9fHbNmzfKxhdB7&#10;MWfOHDJlyhRWxdbZHDlyhIdiH/U73MD4rcYTjX6iPRpcxd9uTFOGoxYxTEUZqWJEEY9T+TwojFO3&#10;w44dO3yOtSMzRBvMabdCrXFs3LiR77HH5cuXpeOXLVvG9/iijg+AzOjXr5+PrR0Fgng8hvKCH374&#10;wbvt448/ZtvAu+++K9mrvR2Qm2TLls0nfK4nqWJEAeeofB7Q8OHD+SP0j3osvO2q35DlypXzsTOr&#10;aqp2VlSsWNG2rRni8aNGjeJb9XTs2JG8/PLLzB2Xv9oJ3uZi2DodPHhQ+u0UTF8Wjzd6ZcRagcGB&#10;AwckWzQU/vLLL9K2efPmcWv3+P7776VzCLpAFSNCZKLSPRT+2OyhHgsX22Zgmq1qj/5/lU8++USy&#10;MfMIdOXKFckOCgSn7QZOQWGIarbhoQfrCIjDpMXuOqcYx6nH+9vWuXNnn22QU1asWGF7AJN6LkGx&#10;UYRhphaVz4PAWHcnnD17Vjreztz+Dz/8UDoG0uHP5qOPPvKxmTlzJt97Y4B1BcTrF9c2ELerv9FI&#10;B9QaCmo2TkCXpRimnZ6D2rVrS+cUVJsqRhiYTeXzAPAd7xR15ptd1FZi3aQh9XsbiWvbtm3SNlFF&#10;ixblR944qPdARNwOb0vibwNxm7jdH+fPn/c51tCXX37JrcxRB1QJmkcVI4RgnTmfGx8owYTj71j1&#10;e9VK/oYNBwMayZDgjx8/zuKEKu/o0aPJyJEjybBhw5jwP7ZhH2xgCycbbo6SVFGHTn/xxRd8j+8w&#10;ZlEGKFDF7boxDTp0vSGicA/sojueCus5xggBPjcbfvWDQQ3PCXaOVW1U1ahRg1sGDnoBfvrpJ6vW&#10;ateFc+GcGF8QLBgDoI7RQE+G7ryY2mugdkP6Qy0wDKmOVZ0SFxcnHS8ohov43OCnn36aP4LAueuu&#10;u6QwMbTULlWqVJGO1aHzZIv5B3a+NXVgyKquKy9ahLjt2rWLxzZwHnnkEZ+w0fAoou63YsmSJT72&#10;EJ4DXJiJ2wIBS7eJYQiKESTaefv4lnYDdQQaZBf4xvd3nNFHnzdv3oBa6l988UWf79+0JMQdnnmc&#10;ohvjL4L1CcR9VgW32WQfA3FbMP4Mt2/fLoUlKNZDECDa8fzXrl3jt1yP6oILjjqsEG0hu9+A6nFu&#10;gNmAYst0MHrwwQfJtGnTWD89ejuczGmALY7BsdOnT2dh6c7hVLg2pzMe4WdARQ1Xh9nITnUNA3Gf&#10;2ShKA0yDtsLCR2N+qhgOaEflcyOtqs5fffWVj70oNG7p0HmKsYNoH8y3PBrhxLCcCE5E/A3mCSU4&#10;N+Kgi5sd4dqdsnXrVikM+DhQqVmzpmRjSF1CHUPExf1WvPXWW7bszNoaqNpTxbABFn/0uYFW2Fk1&#10;xmr9fJ29WWGja6F2+k0/efJkx9/yKOBCPeDHDTC4yWLknFa4F5jTYAfca9G1mYoYrijdxCfVxopc&#10;uXLZtgWiraCnqGJYMJBKumn4jrQCw3HVY3788UdpQos/zKqLqjfgqlWr+tjACacdcA709avHmwnu&#10;u5wWLNEIrkF1RWYl3CO73Y9i7QeLrurCUyV6Yha3+/N+LNpCdjBZwWgwVQwNKB2lm4UWcyvefvtt&#10;yb5///58j3OsnEuY6aWXXuJHm+Pv08QQVtqxcnt1vbBlyxbbS4LDbZod/vjjD+3xGM+g6/dHjQOL&#10;j4rbrEAhJtr6sxcxcZ8Wqwko9KSSbpIx3NMK0d6O/3q8ieArH32/urer7kGbSXS3rQPDinXHicJs&#10;RbO2iRsBXDvGcujujSh019rBWKVIfXHYea5WqIUFVkZ2gklPziNUMSitqKSbg24zf+zbt086xgys&#10;0ivaiVIXzjDAqDidPbRo0SJupSchIUF7nCi737s3EqpfA53szPVADcOMzz77TBsuZIVqq3t5+EN1&#10;3cbVhuqGpjSVdFNQPbTD33//LR2nPhTMqxf3m8mtxT39ZXy40o5hj+rVq2vvoSHc62BQax1vvvkm&#10;36NHtIXM8OeIRG1I5LphlzPPTSXdDHybOUE9Hm0AcPGtbvenYMa8q4NSVIV67fzrGYz21N1TQ506&#10;deKWzujdu7cUjr83umirqzWqXaFWmLgbQ1644ZBuQiCr4zgZJYcq2IIFC9hx6lBTu9+YIqojClV2&#10;ZpXFsAecnOjusSGnKzmpx1uxZs0arS1Wh7ZaH8GqUDHpHbih8LkBgaILS5RZFV+1s4vVVFJInLAS&#10;w13Gjh2rveeG8GzsoB5nRePGjSXbb775RvptppYtW/IQ9OiOoboh8LnwYNGNBcCiGFaItnYXk4Az&#10;UPE4Ua+99hq3ihFqhg4dqn0GkD835hjuK9pjUJYVoq0/1atXjx9lD10YVNc1Z6ikCw7m+ztQ1EUn&#10;/Hmyxdp+or0o+PSLERnUmXyi9uzZw630GC8Nq6q6uliJTliSPVBMBqAhj1yXfEklXay/oa1oVUWJ&#10;DblVUMCttRoPK1RbQ3bGKcQID1ZtQVZcvHiR/+cLxnnowoOKFy/OrexjVtBgcpvmHMgr1xU+Djwx&#10;Qs6MgQMHSraizBxsquCGwx4LTOJ/kxvNrX0xKZ2Z4BIqRnQBPwS6ZwU5fXns3LlTG06g+DveZEIV&#10;8sx1g3RxpUqV4pfui2oryt+8AAN/rcaGzNCN+YcCXfcuRvgwG2ZsdxyGmSv0QBHDsPJgBYcnoi3X&#10;dUEKlXRhZqh2qkRat27N//NFd6woq+q72Sw9dY3/GNELFn7VPUN/40zMfBEGguptyhDWZTBDY4+8&#10;k6ZZRSVdlBmqHdZ7M6puqMKL31BY9MOwM/r2VTBeWwzPkJnTB7PJQGbLZ8WIfjAnQPdMrTwIqbaB&#10;YNLPzwQvUVZojkEeSpPko5IuxizzYc050Q7LQpmhduNAwbhyAi+88IJPmJBVO0W0knLxX5K0u3fI&#10;lVYw802Apc/MMD4jnKJb7l2VP0zCKECV5pAuYvDgwfwSfRHtrNw7W7mLdjqM2ABr0enCc+JCK5pI&#10;Wp2PKm/IlZYwSzdwJOMWt9xyi/YcouDj0Q7IK5rj0xTwje6NvFXmRFegaGvWXQJEOzM5aaHXHZ/W&#10;u/eMDHq4Tz6ypWBB12WEn3JhLT9j2sGsuzBYdGFCWFtB/O0ETVsU1sRIE7xMJUXeCtWlshnqDcEb&#10;2mxVXzix9IfuuDZt2vC9gZG082GSvOdJkrz/JZJ8cChJPjKCJJ/4hSSfmUUzzAqScnkHNTrLrUNA&#10;4mmWOc+PzqvNvG5oa4kCnkJgfXCfXZakJNNrOUHv13aScn4JST49ld7H0fR+fkaSD7xB7/Ez9F73&#10;5MbOQOOx7tkHAhYi1YVl1CwKFSrk3Ya5KE4Rw+R6iSrqkSLtz8vNM888I9mbIX77wxeAgXisKLOa&#10;hFn/PtyIBYvxdnRTTkhaW5Ido8u4biqguG3t5D3OLQWKzhEs5G86r4i6MImhKVOmcAs5bVo1/pnN&#10;H0HeEcPgimoSqbyRLVOmDL8Uc9RGve7du/M9erCMlYg4I2vVqlXsr5nrcPVzwxB8uruBkTCNjLKt&#10;bAGyo0YBsvuW/GRv2/zkwL35yeHe+cjR5/KRE6/nI6fey0fOfJ6XnPsuL7nwe15yaUpecmVuXpK4&#10;MrBErp4/VLoyJ4C4rSvjjd+1pfQ6/6bXO4Fe96+e6z/9Kb0f7+QjxwfR+9M3PznUMz/Z381z33Y1&#10;LEC2VylAtpb0nP/yVOfnV8FQYV1a8NdKb+H6Wxpw1LNnT2mfDtEJCpyp6lCXT6dCHotKelBJkbWL&#10;epyTkVvicVboluKG3PS0ayRwNcMEIqMQsEtK4jlP5loU+gJgZ13+GbC5GT+7f9y8N+d/Dr4AAGYv&#10;BLPMiFqlzh4zBlXE/boXTEF6HaINZFZrVe2oulNFHVIk7U7NBLpRUFaNgQbq1Fwz3BzgYYWbiRxv&#10;SSeJPGn7ncx+d/P82vDclnGtdjHsdWE51RFaQ0BYKefsrevvD13aMPscUFcG1g0Qs3I4alboWDU+&#10;m0xBjypOU3kjF8hS1+Lxhvy1H4i2Zg5FnM4BCAYkysQV7iTyw308iTz55HgeujVuZjA7Ms5HS2oe&#10;A2vcjJ9RA0ne9wIPPXh0acSsdghPw1YObMQwxJWNzKYx33777dzCHI1L+VNUUUE8lRS5QDhx4oQU&#10;hih15JbO35+u396syhYKUhJPsUR57kf3ut9Yptl+Dz+DNW5mMDs6/AQvoI7/wmNgTkpKIrO98Kd7&#10;8WPXu8GeHwe7uJVW1OORDs26ILEEm100x8dRRRwpUuLCC04xqx75k1kJqrMNFSmXtrJEefR5lwuA&#10;tf4bUpMPf8RsD/UIT/XfEIsflT+MwvH4QJfvzTrzQWOBEmyaadasmfc4ZHqzF1sgQ8xN1j+IKM9T&#10;SRHSYYzd97ewp4EappXKli3Lj5LR2YYS9FUjUe7r4l4mNDJY0oaa1uJ2ujBCKfvxK87sdtQuoA0n&#10;EHnObe39J1CCSTviMfAQJP42hKHngaIJrz9VxJAiY/bNpNrZaeBbtmyZz3GqULrq0Nk6nRPulKTd&#10;T3oSeS23E7l96cIIpYzWeLvShRGojDBDQaCfjjNmzNAeJ8ou6rJ0Bia15IiwmMobCTMvKVieW7Qz&#10;ZNcLMFpjR4wY4Z3ZBV9/VjUJTLdUz2W35hEMSetKu57IYzJXKAsAoGs8bt++Pd+rR7VXZYepU6d6&#10;7d944w2+VUazGO5CqrAjRcIMs/53Q3FxcdwyeNSlo6G//vqL7w0tRoLUJdaY3FeoCwCgLh8Obdq0&#10;ie+VgZtw1dYQFrHxh9nxZmhsw8oRKu/Je/XqxaNljj932naWA7NC19d/33338b2hJ60VAJno/Xnt&#10;gRJk0f9qk9FveZxrbirg3udLqBWOAgDoFn4xGyOg2lnZilj5D3jrrbe4lYy6tgXVYaqwkJ5KOrkT&#10;rEpKKJAxBEAXVjhJSwUAfYBkw7gGPorLkE5rH43CeItwFADASdoy9vtzTw6s3MxjroE/NMdloAo5&#10;0lTfTz/9lEfHGVi6WQxHlZ15BAa6dffDTTQWABUyZCAV4jOS0a9XIo+188xM+yV3bjJ7ZE1tAQCl&#10;ozZ9hbXzMlOtjsKawflfPPc7JekcfwKhxbgfhsx8CWAuAeakWAFHtWp4hpx0D2oWO0XeDDnSSYPl&#10;4MGDUniq/Hn7wewr9Rg71S63ibYCAFX8Vb/V9cnguD/qNlE1imcja36vJ20b8Vx50oomTN15IqUT&#10;gz2OT1Kuhmd5dd0npr9FRVTee+89nzBEXbp0iVvaRxNOSMHwQ+/JzL5PAsFq8Q1Ih667Bi6WI0E0&#10;FQD4lu/ftrCUiQ1lpPdIt91QNpP93RuFd5CRPx2835gPsJA/gdCjWxbMTpe2uhCNKqw/GChY2VgJ&#10;7yRVyJBOpuPuu++WbNyQ2U1W7ey6DQ8F0VQATMibl6z9Q36LG+pSOZd2uyHcR9126PYoqgXsasBn&#10;JO4dwJ9AeNAN6TUDC4+otqIwQM4JZsvdacIOCZKH3wED9DdetHFDWFNdh+gZ2FCkSEk8yRIjvkt1&#10;iTVcmpgnD3k9Pp78Rf/O+SZBm4kX/q82mTXcvA2geLYM2u1QkfTpySc5c5KHs2Uji/JHukbAC4B1&#10;+pGgoURNd2YZWbUz5GRZ86NHj0rH6sCy+KINVUg8CUsn0YE+fdXOjuDuC+6TsCAHVlVF1wtKOwwA&#10;MkMN48CB8HwL6oDLLyTGQ71D44fPjtB4t+D72iyjTv6kOvutZmBo3dj6pG/nItp90LP3FNNuh0oX&#10;zeL9f8z7VUlh+tx0cQmXWAFAFW506w7oUL1POXFCisZ18VhDZuthaGxdZSCVN3DdKqhm024N/fbb&#10;b9wyeLBCjxh2oF2HbpF8aBhLiNsrRqa1XJfZc2ZK57PNUE6acXXb19DPhj+GVtHua5Lg++kw93+1&#10;yBRa29DFKRyKVAEA1J6nHDly8D0yNWrUYC84O0PRYaPr0VKlo0EDz+ebIORZ15ACt+Kxxx6TbFVh&#10;vHQw6HoNIk3SjgdYQtxaKjIFwG1Vc/pkTqh78/za7bhnuu3da+XRbofiMusLDYSli1M4FMkCAIhp&#10;EELaDIQVK1b4hKUKDkOwYKkVmuNcoQKVN1D44LOD2dJIhsxW9PGHGg5uXqRJ+rcGS4hbCkemABh0&#10;b3Ft5jQb8JM/u/47P7tJJu/WOB/596/62n254jJo4xQORboAWL58uU96dEKXLl18jleFGoRdRP+Y&#10;XOWpgkYK1Cldu3aVjlf177//ckv/vPLKK9Kx0eLD30iIukQaDlXKnVmbOf94pwr5/OlyPtv73FrA&#10;Zxtk1m5gth3Cc9DFKRyKdAEAkAbFNImVra2ws3oQNGnSJH6EMzRhBY0UYKA0bNhQCkeV6OrbDPWY&#10;aCHSBYBV3z7uk2778CfK+mzT2X7wjK+doXvr5CVLI9gbEA0FABDTJGSGaqfKavVgu2jCDYpvqbyB&#10;Wa2nZhcs/SWGqcps4caaNWtKdhUrVuR7Ik8kC4CNBQqQx7NlIx0q69sBvni+AlmtjOyDahXP5rOt&#10;dp6sPttwr9Vt0KPtPePYM1BtjtBQ4WgpANQ1AhISEvgeGdFGlJ3JdHbRdAl+QxUwUmBuYrYGv1lr&#10;qWoXTUSqAEC//D+866/fw8XJoh/q+GRUSFeFxz0Uf2N8wJ8fVpO2DaefD78NqSRtg/p3LkYGdE3t&#10;LiycOb02fqHWxTG8AEjULzobTtT0qRu8pk6EC7ZB3AzxHFwBIwWkYgxSQLcc1kFzCm6SuHySWQOj&#10;usxzt27d+J7oIFIFwEOdCkkZM1uWdOTfv1J/GxrycEky/ZPq0rY4eh/F378MqUyWj5YLENxr8TeE&#10;qcN31fXtLSidIfyNgUee4vMBzs3nTyJy3HnnnVIaNZvUI9pAoUA9B1VAnKDyBrJ2re9ikLr119Eo&#10;gkkPTsFCCXaH/EYbSIRXF4S3AJiXL59PJoRwf+xs79pUPr5BQbn6jwFDw5+VGxDHDK1Mail2hvJH&#10;YFDQzlrcM/ERebWoSCGmUUjHkSNHJJtAuw6tWL16tXQOquNUjpEC0aHa6NS0aVNuHRi1atWSwuvQ&#10;oQPfEz0gEV6aGP4awG/v6wft6Kr8r3YrTiZ+kFrF/+3NymTRqNQ3Pu6t8b/u99yvE0i5fKkjAVW9&#10;EBenjWMota0CXx9g93/4k4gs7dq1k9Kq3baAUKCeg8oRuam8B5v578M6faKdP5UrV44faR81jOgj&#10;hSXCs9+GvwDA/dBlRki3TywY5o9/nvz5x++su2nKxDGkTevW3n2Lvq9NetZPrSFgYlHeTOm9v1Xl&#10;iNRYgCJ8PsCGWvxZRB4xrUI6VPfegXw++0PjZSgXlW2WUHkPtuNUc/Hixbo1zbXKmjUrP8qa3r17&#10;S8dhnkC0kXJ6CkuEhx4Jf3fYqvz5yZ21c2szJaQOBBpBq/TTRj3B5rHPnDmT+aqbM2cO+4sGKWxf&#10;Pu4ekiVd6nGrx9QzHVAEtW6UlyymnyO6+IVDrACgihZUZx9w3aVDtAlkjQB/aLwHL6KyjXSwU7Di&#10;LzKrGo4qfzi1jwSofiIBbq8Uma6wN+PjLfvq0U1n/D9nwjCW0bGuPQpsuF7HSEr8XbRoEds+ffp0&#10;8vIT93qPySwUBqqa18tNZuUNf81HVLQVAMBOuh00aJBfm2ARw+eyjfcgtPAHy+DBg8VIeGXmShyc&#10;PHlSskWDYzSStCGBJUBd4gyXhuXIQR7uIPcIGEKvAO7f+nG3kGnTppH58+ezIaxYdxEebrds2cKW&#10;WkMjL7ajEIDdv/RYHKcLEypaMDOrgejiE05FYwGAN7qYdu2sX1GiRAm+1T00s3Nt8QGV96CJEyfy&#10;4IJHXTUVMkP9nECtIhrB0l2RLgAgjMhLb/K2xjj+8ePHs+r+0qVLyfr168m2bdvY6EtMo4Y3JvxG&#10;obBkyRL2SYC2AX1YnoJBF4dIKBoLAHW4L9KyjiZNmnhtsB6A2+CZi/Ggep/KL9JBbqOu+KPr+sM2&#10;0QaKVpJWe/qidYkzEsqXPj358rWbfTKu8fZHFxHWT8CcdtSysDglHLSiMEBtYOXKleSff/5hCVIN&#10;Y/yn1UkBGr7uvJFSNBYAQE2/Zl3coV6xSo0HlV+kA1TMLsQJYvhJGgeeTz31lGTz5Zdf8j3Rh5EA&#10;dYkzUlpBawO4bx8MKEeqlotjbyB82y9cuJBV9bdv304OHz7M1mpAAsQINUw1xXb4p8NMTRQYCKNy&#10;nixkxPMVSMnCWcjXuXJpzxdJXVscnQWA2kP2zDPP8D3hRYwDl1+8xpjJpyLuR8ORU9ThkDrE/WY2&#10;0UK0FACbqe7LmpXdr1aNGpFzR4/yGHoKbbUGgKr/qVOnWCGAb1TUCNQagMjmuXNJSxouwq+cIQNZ&#10;FgXf/9DlmdFZAAAxDUORQB2hSGXJFiqvsc7Nlrhf1LBhw2zVDjDjSTxOBW8kcb/dLsNIEQ0FQMvM&#10;mcm9rVrxGOnBNz3aAPAJhinYO3bsYJkeb35U//H2R9sA2giMNgAr9tOaAp6PLj7h1PlfeQGQEtqq&#10;dCCo8/PtzHO57bbbyIQJE8jOnTtdcW+vcV+GPG6KZKyCVmPVRqfSpUtrG+1UB4fwHqQCn2eiDbqr&#10;ohmjAICuzKUFQQScgvyuWZzlAn27H9mzh//yFAD4DDB6AZDZ0SiL2gCeKxoAsR1vf9QWxALgMq21&#10;XTPxWf9sBEYAQkcHeNpeDKWcmcVjFD2ghiym5TZt2vA9MqpPAX/C7MOvv/6a7KHPFwuR+EMThimS&#10;oY4hQ4bYHvDjTzrs2EQVVw+QpHXlpcSYuBI1gvAVBAnFs7F7tZe+NZ649VaSId1N5Ne3q5D1f8GV&#10;V3ryXNu2rKqPTC2OA8A69TgOXmrx2xgHADu8rX7/6COSKX06MuqtyuTLFyqQrBnTMd8DEz78kGSn&#10;aQC/n6M1Ol2cQqWzX6beZ6Y1RUny8R/4w4g+xLQM6UDtWbULVGjnUdHYaclJ5TXCLD1/IFFZLWxo&#10;JbMFPFS7tIbRKwDtahye7+QGmTKR9X/qXXZB6AbEMOChb75Jxo0bx2poeXPHSTatmnoWCB09ejR5&#10;hi88uWqMfm0BQ7DRxSc04sN+uZJPOVuVJ1IY6diQGapdoKpWrRoPMZUiRYqodsjrPjxL5TWyU7UQ&#10;wfdKvnz5xJOYCmv461CdGYRqvnSoSb60yZtQjzwTnmGyuF/qkl6qUBBglp+Zfz8IBYnVfkMYIRg+&#10;RyBC5l9fld/ltAFqVGKaNlvcQ0U8JjExkXXZfvDBB8wRjrhPJxXkZcUGed2HFCqvUTDdfag+apYs&#10;YrJa/0z9tEjT0PtnJFp9onZfw+LjWfV/0F3mvv2D1cSPq7Fng14HXRxCIW/mP/Erv7lpCzFNmw0K&#10;UhGPsQIjCEVbnT3ysmKDvO6DZBQJoiEObpKSfIUl3MRV4e0lwNqAWCEI9zA+c3rSt735QiB2NHVE&#10;TZIvZ0aShYa3Jszdf5cm88y/5yl+V9MegaRrcThxixYt+NZUsGiOGKYhDP/VobH1wbszEmvsqY4S&#10;8J16PZD0bzWWgLGWnS6Bh0tYyuuznDlJDb62XZbM6Uh89gwkV3wG9jdrlvQkYwZPDSwXfUt1yZKF&#10;jMqdmyyJcH+/8fZPy5QsWVJK20jr/lDXFTTQVOe9shour1nT0AfvzmbNmvHD3AGDEdDtZEX37t3F&#10;yLHpjNcDKYnnWQK+ujCyYwXSorZX5t/+Gxvyu5k2Uafm9ujRg++xRjwGZMvm6e1RBXf5/kCeVo6T&#10;eIjKu9Ptvncx7CpVqvCtMqINdD1hvMV0iTwmcx19li8BfmU3v5Npl0DSt3qMKvTA2W2rQ55Wjn+Q&#10;ysssKu9OtxHD1vkWBKINdD0RKwAC06FevAA4O4/fybRLIOm7TJkyPscZ2rBhA7eyjxIG8rwXaafb&#10;2AlbtAnEdVi0knJhJUvEZ7+KFQCByFN4FuB3M+2CNC2mcSusVg+C38FA0YTnRdrhJhiu6C9suKcS&#10;bb766iu+J+1jvP1nNmtDZjRoG5NDGfcvrfPFF19IaXzWLP3Q5Zw5c0p2ooLpmgeaML1IO9wEY5b9&#10;ha0ukni9kLT/VZZ4r67MS3I0HhlTAOrVt891UwiIaRwN4zpEG0N//vkn3xscmrC9eDfaGQLsBPU7&#10;Roe438wmrZF87CtvwtUl7GhSrsI3k0vr7/Qqf+GSJHvNQaRD88Ika4We2mPCqWurPPcxaW1JfnfT&#10;JnbSORa9Mfa7vfwd1t4Qz0/lxbtR57hA3A/Vq1eP/PXXX37XKwficdWrV+dbZUQbKK2Db9a0kvnj&#10;6r0rZf5H7ynj/b9/rwraYyKhi8tS72lKFCwFFgh20jnm12CfG1OBVZ5++mk1Dox8VN6Nunng4n5/&#10;gqPPUaNGeVf7FfdheLAO0QZKi7BRf2tLexMpRv/pEnK0KEv5h0mJEoXJgEcqeDP87U0Lsb+nV95B&#10;zq/p4t1uKGuZu7VhhUsL/6jpvb+sILi8k9/9tEGk0znythKH/FQ39Rc2MAeRIiiJxP3BCB5odIg2&#10;utlM0UjKtWMkafdjUoI01PyBgdoEHEnFN/iIxCUMIlkLNyQli2Qjx5Z28snghxZ2IM/2KE+O8327&#10;5rQjP7xb11sYxNV5Wxt2eDWCXF7h6R6UtKEWST49nT+d6ARjYMS0Hm7UBnkq5P2b1ggbuKnM559/&#10;TgoXLqwbTuhIZog2ZrWEaCN5xwNSAjzyTzGWOPWJNhIaQY4s7iBlcFHXrnlme64ef5t32/KxLci2&#10;mW3Z/xfW+tYAypeKJ/H1PtCcKzKaN6Y2q2mJzyGaUSfIRQLx/FRrqW46KGzgZvbBajIFChSwVTjo&#10;gBca0QYea9ICSesqsQSX65bh2sQZSm2Zfrt2uyoxI//2cQNvRl43MTXTqzLsz63pzP7Wq5aH/Oee&#10;0lKB0KZpYe35Iqm0UAAgbYtpHWk/3Ijnp0Lev+mssIGbBQ/6LOFqSqz26FA9AEer/38VI8HpEmMo&#10;hao8MqFun6pzq+/wZlorDe1Xlf3dN68dubiuC7mldj7vvp/eTG0j2DK9DfsbV/9D7fkiqbRQACBt&#10;i2kdjXLhRjw/FfL+TcnCBm4WPpyMkIom0kIBsGduO2bb515Py/6uObezv6LuaFnY+//Lj3m6A2tU&#10;zEE6NctPDkyuQ47N8LQBnFjWieyaba/mEQmlhQIAiGk9EiNexfNTIe9LG7hZ+FD7JtMKkSsAPmaZ&#10;VLfPSnF13/FmdOjs6s7k14/rk2NLOnq3vdSzGDn9dz1yZk59rz7uX4ZUKpeDjPqgHnmmezlyZHFH&#10;kj5LHu05Iqm0WAAg7Ycb8fxc8oZwo05xTCuktQLAOM7QBVrVx9+jvADodGs+n8xv6MTMeuTkcs/n&#10;RKWyOchPtDCIS3hNe55IacHvnjUa0TsTzYhpHWk/3Ijn55I3hJtInz9Q0koB8N4L1ciwAdXYGx/d&#10;fDhW1LDnq5JvXi1H2jTKS9rfkpes/KmGlPlb1s9DdtCqv2F/dtUdJL5R+Bs+/emlVz29MinnfL3i&#10;RhORTu/q+ankDeEm0ucPFCS2U4vC3xoe3+ATlhF1+1TF1R7izbj+NPjRElLGN/Thc6XJcz3LexsK&#10;IYwhaFI3n/ackdIt93jmXSQf/YY/oegk0uldPT+VvCHcRPr8gYLEtmd2aW1iDKWcFABMhWt6M+4d&#10;LYuSLOUfkrr0kJmPz6zrk/Gfubco6XVHIdK5RUE2NqAPHyKMgUHZC9XQnyuCqthumKcA2NWbP6Ho&#10;JNLpXT0/lbwh3ET6/AGRdIkltlmj62oTYyjluADQaN7Pt3oLgAY185LCBbKShjVykWrl48mKH6uz&#10;AuDnIRXIkt9beO3u71iC/UU3YdESJUi20p1JluJttOFHQnmafM6eSbS7DY90elfPTyVvCDeRPn8g&#10;pJwcyxLbEwN6aRNjKBXf0H4BkDFXBZI94VVpW3yjz1kNAO0Cp2brG/0MVSyV3VsAYJSg8b+huLrD&#10;pLAjLVYAUEUzkU7v6vmp5A3hJtLnD4SknY+whFakxUfahBhKxTf8lGU+3T4oc6FGZNyIRswGDX/4&#10;i7f28j9bsqr8lK9vIcMHJ5CiBbOyN3/rhnnIr29X1BYA9arEezO7qupVimrPbyhb1X7a7aFUrADw&#10;j3p+KnlDuIn0+QMBXmqR0HSJMNSyKgDi639IatcsKX3jI7OPfKmsNoP7U9cWqSMCDZ1f05kWMvW9&#10;58xasY8UB0Mnl3fy2Zat0pM+29xUrADwj3p+KnlDuIn0+QMhaV25sBcAX75Vh/2VCgD6f1y1ZyS7&#10;AY9UZPv3zmtH9k2qrc3YdjX+v6mOQtZPuo1kzllSOpehosUxESr1d3zh6uwYOBUxthUsUoQkVCsi&#10;2bmtWAHgH/X8VPKGYLlwfA3/zx5unz8cGAlNlwhDpYlfNiGbprUlg56sToY8V5U82708m7DzQu+K&#10;Xptdf3uG/p5e2dl0UI9T1aqciwx+ujLJWv5BKT6iNk5tQwoUKsT+z1blaW+hsXhMCxJX6w3SiM8t&#10;CPVsSWNmYDQTbHoPhV9AaUOwYCkpGk3PDxukxZGAkSgAmPIW8WYuQxinX7JodlKrSi7vthb18rLM&#10;e0utPOTsKk87wIYpbXwyt6X+rk96dSpMjkytTf54pwLJWqGHPk5UAx+rxM7x+tNVSLfWRb3xwFyE&#10;2xoW9P7WHeumzi/1eA2KZsS0HshIwB1zHyFnDszmv5wjnp9L3hAsG8bVJ9tm3cN/+SctzgWIVAGQ&#10;Lf/NZOznDUmvu0rTDN3am7FUNa+TmxxdmjrGHzUFNYNv+K2mzzbo5zfLsb9bxtQgmHiki4eqlo1T&#10;Mz0KI+N/xNP4H9Id66aOzS+apgqAQOYCIH9BgSKen8u92YCb6Hfijqk1yabxdfgW/5QtW1aMDN8a&#10;3USqAMhctCUbu398WSeyf357KXOJUguHQb3lUX7FCmfz/r/8h+rkk1c9hQE+G+pViSPHZ9QhZUrb&#10;H+WYMY/nmx8a/nqC9/++d6f6F0RPhO5YN7X0z+qeAiDpCn9S0YeY1p3OBjx7aD65srowObmwNP0U&#10;SOZbnSGen4rNBnTNHwAy/vYpCeTa2oLkwkl7K5ekRX8AkSoAxHn6TmRk9pnDq5CtM9uS9b/WZJm9&#10;axvPm/vNvpXJ1rEJrNuwd6f8JFulx7Xnh+IbjWCSttX/0HuuJx8oS/r1LM/+X/1d6oCjRrVCf7/6&#10;vfQwey7Jp3z9WkYD6oIfOge8VuDNf3lVEZJI89eW6Xq34v4Qz0/F/AEE5RHI4PCGkSzjb5tciySt&#10;K8jbAvyzbNkyMULR7xGIlrxIZEfnyy3f4VCePLm9GQp6u1816Tc07bsm0u9N0zzf/nWr5PRuO02/&#10;71GLMH6/9KintR/DgnXnhbLQ71V0L+JNjr9oe4iLy+bdP+gJTzvAsP5Vyb0dirP/e3cq6T1HXJ3Q&#10;DxrCuAxWOO/pyx9WdKF6BELat08KObOkJLm4gn7m0Py1bXIC3+4M8fxUzCOQX5+AZlw6tZEc3fw9&#10;2TX/MZrh67GIbZlUm/09vag0ObbtZ5KceIlbmyOeP9p9AqYkXWCJbPYv4R8GrCqujjzH/+K61P8N&#10;YThvx6apNQdkXmMqsKpsNz/qc47MxW9nmb5hzbxk1bhW7BlhdmDTuvnIOVpjQHho+Y9v+Jk0/kBU&#10;lqxxPuGGSqwA2NKKP63owqlPwCvn95ITO/8gexYPIBvGN2b56uyyEuwvagH7lr9Grl44yK3tIZ6f&#10;Cnlf9goMz6FW4M2OqsjJhWVYRAwZJdPmiXXY343j67K/qBWg2nJ2aUnWPoDjD67/iIfmQTx/tHsF&#10;Trl2nCWyj983f1uGS3F1Umf7tb811bOPKHEqr5UqlM3vE37G/PXY6MEPXqxGTq24g7U/bJ91O3tO&#10;KBQyZEhHpn97CzseC4iI8TGUrZBn/EK4xAqA9ZX404ou7HgF3jKtE8sje2ZUZZncyF8sL60pSM4s&#10;LsX+PzK3IvsLmyurCpMLy4uR/bMrs2M3TryVhyaj8Qrcj8r/ugAqmye3Zo0Ru6dXZ4XB2SWeUmnL&#10;hDpk04S65Pg/5byR3j2jGovUYRrhzXT/tcsneCipiOeHopnkk3+xRPbQU+bfyW4re8LrrHp+ZlVn&#10;svef9mQDvf+LfmtBJn7ZmJxY7uve247uFLrrdsxuqz0v3vi757Rj4woK5s3CbHHOPz9vyP5Hj0SR&#10;AlnJg51KkPP07Y9aQJZSXcjfPzWlcb2D1Ksefs9BrACgikbspvMjG78ix+eXJUf/Ke95Yc65meWl&#10;04tKkZMLypIkmumNwuEYs6lPX641yL5ZlcnRLd/zUHwxWxcAeDfadVS4d+mL5NzS4iwSeMvvmJLA&#10;IgKhIRARP7O4pLcgwHazQQzi+aFoJmnHfSyBVe4QOh/53w+rwzIY3rLTv2vqzahuqX1zubaQrUpf&#10;nzhgDYCf/1uPnKZv/g8H1mAegfBsjP3xDT8nG6d6ehswKGnFny1J68YF2b6Vf7UknwyqSbKWvd9r&#10;Hy5dDwUAuHhqE9k9rTrLO8jsB+dUZHkK+WjrpFrs/2P0RWsUBKh5X7to7Q1JbXCn8uLd6GRtwJO7&#10;x5GDf3tKpz0zq5Bj88uxiOFtv2dmVbYd1ZYN4xryI/SI54eiGSOB6RKfG7qvYymWqTBbz+xbPVAt&#10;+6Ml6dcr1csvNPrD1HH9ojLnrkCqVcxJvh5am5Qulp306FLSZ1wAZgMijDGfNGDh4P+MuSuS1eNb&#10;kXvaFSM5lN6CcOh6KQBA4pXTrFaNfHT0nwr0DV+F5S8UAHjJYjuEQsEOttYGhJyweWo7ISIooeg3&#10;yHhPg6CxzR9paXXgUBcA6N9/uLOn9fz3z1J9+Qeqb9+uzWb+vf9CdXJwQXvWUNhOaC/IXri2Nh5Z&#10;cpZgnxd757UnWTKnJ9VpYYB5CKodlhHLmjkdKZAnM/n4lRrkh3frkMwZ05HvaC1GtQ2H0koBYLY6&#10;sAr6/o28hM/rg7MrkUP0kwCf4NiGz2q7iOfn8iLtcAIyOCKCTI/qiPHb+LtpfF1uac6MGTOk83/5&#10;5Zd8T/QR6gIgW9XnmP99XZ9/59byZJy4eh+QrX/VI2Peq0o63VqAvNTnZu/QXwgzAS8Kx/d/pAJp&#10;Wt+T+Z+7z/M3ew39MmbZa7zM9mPtwHTpbmLtD+XLK12f9A0PG3wmoLsxLlsGMvjpSqyNIGsVeZJS&#10;uBStBcAXX3whpfFZs2bxPdYYrf+oVV9eWYTsnVmN5y/PS/bUotLc0j/i+bm8SDvsgm/647Taj2+R&#10;SzRyYsZHuwA+CU4vLsWtrRHPHwl/6XYJdQFgKGeO7GTZ2JYkY8HGJFPRlrRgeFZr16lJXnJmXiNy&#10;dn4TcnZhM3JucQtyfultZNmvjcnZ5e1IgbyZSbniWVlGbd2qAulHM/6CryqTNbSajm2FCuTQhgs1&#10;SshLalTKRSqUiiOtbynEMnmm3Dd7999Gv/lR/cf+jBluIt+9U4eMH9mI/P5pAymccOrEApoOUQAE&#10;OWnGbQId8YoXKF6se2n1H/lq13RPuwCEffh7et8Mbm2NeH4uL7OovDvscvHkBpbR90z3dFngWwSz&#10;AVEI4PfOqdVJIo3gheOr+BHmiOd3EodwE64CwK7i63/MBvacntOAnJ1HM/2CpuTcouakV6f8ZPR7&#10;tUiPB6qTPneXJEOfLEXuaZWX3NOmMHnvxeqkpY1JOg1qFSM7/25H8uXJRGZ834TVKND3j6XFvh1a&#10;m3UR5qdV/xYNCrDteXNlYgOM4IxUF144tHCsZwXhlJRE/sSig0DTt6ddrT7L6GjoO7r5O/q7EasN&#10;XFhRlJxdWoJ1HdpBiQPyvJeHqLw7Fy9ezA+xBhkdwqikA6uG8q0edi98muyf5emXRDXGH+L5oWgl&#10;2goAqE7lnOTM7LpsBt+ZubQ28E8Tco7WBvo/VIwsHtWAXFjelnw7pCZ5q29l0uW2omTqt03Ia31T&#10;nYXmKFRFGy60dmIrkj93JlK2eHby1ANlSbtmhdjzyZghHash4Pj5vzRnnwnotYgvWEEbTrj03eet&#10;PQVAcnTNBwgkfaNLD5kf3YFbZ3TlWz2c3jedbJxQlzUSIo/5A3laicODVBLenc2aNeOHWYMTY0yA&#10;FawAsBHBHj16iJEjV69e5Xuii2gsAKDjM+uR07QQOD2b/p3TkBYCjUjvLkXIiX9uJb++X4M82K0S&#10;aVy3MLm1bl7y42tlyTu0RmAUAFD26s9rw4VefdIzzDd3zkxkzk/NSOVyOUgZWiAcW9qR1hBuJ/no&#10;mx/78+fLpT0+nOrTrzd7Psmn7VWLwwHSspi2e/bsyfdYgze9v7yD/GcnfyFPi3Gg8sG7M2PGjPww&#10;c1KSk/h//jm4Zhj/z5wjR46IkSOlS9tv3AgnSFzXVkZfAZC1zD307d/Q8znAnH02IAkVs5O+PW8m&#10;PdsXII93K0bubl2ATPisLlk8pjnp2bUUm6+/ZEwLUrZYNpaBs5V/SBs2FF/vQ1Kjcupng6r02cM/&#10;N0Kn6p2GeArpnQ/zJxZ5SpUqJaVtpHU7nNo7mf9nDYYDX7t8kv/SgzwtxoHKB8kgEkRDHKxIubKP&#10;Ja4JPzTWJr5IK2vWzOTMvMasPYB9DtC/s0dW8zYQbvizEWsgLEMz/F0tC5Ahb7YjDavnIP99uQZb&#10;8y9nfEY2ui9L6TtZnz9WAIqv9wHJXLQF+exVzzRfw9GoqJsyxmvjEymxAoAqWoiGdK3GgcqHFCqv&#10;QbCuhwIhXbp0YgT51ugh5cwslrD69O+tTXjRoKfuLcYyPAoC1AggNA5myZSOtKqfm7zdtxKZM7wS&#10;+eiFylImfuzRRqR4oSxsAM+gXkU93/PZ05NPB9UkDeoUJbO+b0rismckTRqXIttntfUelzM+kzYe&#10;kVQ0FwBI4+EGeVmMAxXyug99qbxGly9f5oeHj379+omRZOMDoonkw5+whFX/rsHahBct6vdgcXJ2&#10;QTNWEKz7tTZ54u7ipHdvWhDQ34t/rEPOLWpBzi1pRTNzadZ6X6RAZrLy+6rklw/rs4z/xdAGZMiz&#10;VVgGz5Y1AylZPCeZN6oZmflDU5I7RwZv5m/ZsID2/JFWNBUA06dPl9L0gAED+J7wgbwsxoEKed2H&#10;nFReIydDgt1EjAMUTSTtuJclrDJt3tMmvGhS9QpxtNp/Kzm3oCn58pUK5N8xdVgBkC1LenKGFg61&#10;ahQmz/drTvbPbk4W/dyYfhZ4JvugXaBU0azMWUj2bBnJI51Sv/sxtfjlPjeTZ3uUJ9+9G/np0GaK&#10;pgIgGtJz4cKF1Xggr2uRDCNBNMTBjKS1JVnCytE4+lbH1Sk+Z142MMhTEDQjLerlJifnNiFvPVqc&#10;nJrfjJyY15zc3bog6dWxAOnZIR8plD8z6dOlIPnxPZq54zKQrTPako7tPTUBUV1ao8Ev/OP87SpW&#10;AMiocaAyRWoHiAStW7cWI2p7TEI4MBKWLtFFq7LXfIWcXdyKFQQrR9cj379ahuyf3thTKCxqzra/&#10;M+gWMvPreuTcsrZkcP+65OshCfRToDM5vKgj2TytDRk1rIY382fJklV7nmhStBQAixYtktJymzZt&#10;+J7wIsaBSvv9b7CZymu8f/9+HkT4SE5OFiNLsmbNyvdEnrRYABjKmy8f++5HhmcZn2vgI6VI+8a5&#10;WO/A1snNyNCny5MLq9qTC6s7kYtrPS3+Q569mS03FpcQ3W0fhqKlAMiSJYuUlpG2w82BAwekOFBt&#10;orLEa9y1qzz6KFyIcYCihbRcAEDo1itUIJ6cmN+SFgZUi7no/ygALixtTc4vb0POr2hHLtJC4OKa&#10;TuSn9+qQTIWba8OLVl1dkS8qCoBoSMeYdajEwy/SAZFAdVwQLbMD03oBoCp7pT4kvlB1knBzLtKy&#10;fl7Sol4ecnPZPCR7kYYke5WntcekBU37uT57TilXD/EnF35GjhwppWGnHoDdQowDl1+kAyKBpt+S&#10;74ksSFTXVl0/BcD1qgEDPe7BU84t4k8u/KjpNxLjaoAaDyq/fEDlPcCOj8BQoA4Kiob1ApCozi7x&#10;uL2KKXrV8sGX2LNKPvYdf3LhBWlVTLuRGPwDJkyYIMWD6n0qW3gPio+P58EFz4kdf/D//HPy5Ekx&#10;4iRTpkx8T+RAosLKwKHmyJFLpGb1ifxX6HnpRf/Ttd1g48bTpFmTafxX6Ei5st/zrHb24FvCS+bM&#10;maW0i7Rsl40T9B59AyEuLk6KB5VtpAPdArOWkhPtjzAMVTwCIeXaUc9bZfu9fEvoWLvmZNgKgAfu&#10;mx+2c40ft5c0rG9vgktQ8MVbktZGZkJZMOnWzsw+u6jxoLLNYirvgdeuXeNBBk4SzfhbJyeQDeNv&#10;4Vv888gjj4iRJ61aRW7Bh+TjP7NE9c4LoV+4BBkSmjXT2aIPTjl//pr3XI0bTuFbQ4dxrq1bQ/s5&#10;99OPOzwFAFW4QRoV0yzSsF02T+3ACgDM9Q8WdQoy1SIq2+Si8h5sZ3qwPzZOaMYWBtk9oypa+fhW&#10;/4jxgCJF0q6eLEHVrD6eDHt7Pd/qPkYmMbRr1zm+x12uXEnynqPvM8vY3zs6/s33ugsawIxzGTp1&#10;KjQOO1avPsHCj1QBEEx6hV9NFABu1AI003+Rpx0hBRAMWMkUTg2NdQMPrnmP7/FPQkKCFI8OHTrw&#10;PeElaVMzXgB4EnCb22byPe4gZkho/Pi93v9/HrWDW7nDjh1nvWE3aTyVbTN+163tbqPvhQuptYza&#10;CZPI0CHrvL8XLTzKrdxBDDsSBcDtt3tWTTJUs2ZNvsc/cLFvONU9tbgU/YoJbtCQGA8uxxyn8gaw&#10;du1aHrRzNk5szjK+sW4gPJo6QYwHFAmS1pZjCap5s+neRAbt33+BWwTOfff8I4VpkFAjdRt0+bJ9&#10;Jyw6kpN938QGQ99KzTwQColgQY1CDNNA3AYlJgaX2C9dSpTCQ0ETiQIgmHRq+P1L/evfjZ4Zq1ev&#10;VuOCvBwQUkBWnDu8iJzY/gvZt3wQ2Ty5DSvJUuW5KPg1x98rqwt59x1Y9Ta5dGYbSbp23tTLEHoA&#10;xHh069aN7wkfYoKqVVNOwNC4cXsd9fXijV87wTechQtlbzHqfmjfPmeFztmzV7XhqKAdQLUZ/tkm&#10;vtceuK46tSb5hLNjh/wpo+6HTjv8LNi9+7w2HBDuAkAdcafrtTpzcA45svELsmvBkzTtN/TmAejq&#10;GtnTL/IMtm+e2o4c3fw/tqQeFtq1k8bEeHAFjBSQP7ZO60Ij7fmOwYpAuBAIVRv83sh9mcPJobEP&#10;wuKGxo1ISdZ7c3UaF7dRExSqyrrEZ6h/v+Vk+fLj5PTpq+TAgYtk9OidrAVcZ2vo+HF9BtDZinqb&#10;Vn03bz5DM18i2bXrPPmMZlqdnSgzOrafrbU39MTjS8jiRUfpN/xVcvjwJfLbr7tI40a+BYeopCR9&#10;otXZivrs043senBdW7acIW8PXa+1E2WQtLpAWAsANX2aZVRPOq/PPoeRL4w8cIovtsvWz6R5RdyH&#10;/z1rAHryiD/UuFAFzDdU3oD69+/PT2HOyV3jyb7ZVfj3jGetQFyEsdChsWrQiQVl2b4tE2tzW5r5&#10;LUo3fE+JcalYsSLfEx50b5RNG09rE2Eg8leyo0DRHedUdr7xT5y4rD02EPm7rva3Wxc4djWEfsKI&#10;JK0pFLYCoEKFClLaRLuVFRsmNGNp/tzyYizd75hS05v5t9LP5JOLSrPfKCSw/yhfd2PrjLt4COYg&#10;j4pxoUIeDgopQDvASaFR3YfENzx0nBYGRgmHdQNwQ+wQSFzcQlcAGPw5do82UdqR2Xc9qtE6+vxn&#10;kTYcf6pXZxJrA9Dxx++7+X8yS5ce14ZlR7rr2rPnPFm65Dj/lQoKidatZmrD8adnnl7KQ5FJ2trB&#10;87wSfc/nNoGky13znyCX+JL6EBbQEfPIZZpnjH27plcjp/fb6xpU40IVNFKAdkFVHm/7I/PKs7XO&#10;zy0rzi4M/++fWYWcpFUeLIF8aO1/+RH+eeWVV6S4pE+fnu8JPVYFgAES8uzZB7UJ1dBdXel34JFL&#10;/Ag9yCiwteLq1STy1ZdbfcIX9cKAFeTMGWv36uvWnWK2VuC6li895hO+qDs7/00/CS7yI/QsXXKM&#10;3NLI0+tgBnoN3nxjrfYchnDduH4r3nruFfa8kk+O5VtCA9KgmCYHDhzI9/jn1O7xNH9UYDWA0/St&#10;v4n7+L+6ujDZNLEOaxdgbQKJ1vdVRIwLV9CUp/IGiDnOdjFa//G2R/UGF4fFQoz2Afx2ihgXaOlS&#10;/RvAVfjIMkwEWkYzQqgxEnpSUujnjxvnGjw48F4euxjn8vNVEDQo9BKqj/cUAHtCNwtv+fLlPunR&#10;KcYaf1hK/yKt5u+eXp3lC+Ptv3/l69zSP6r/ASrkXVeQAraL8f1vXFDqX892fO845eDBg1JcnMQn&#10;UFJSrnlrAEjAeEuFis6d9F1nocA4x61Np7G/R49a10yCQe0+DSXGOdgz29qWb3UfNR3C+YYTkq5d&#10;8KypSV+Q23k7AJbV97wwjd6ARtzaP2p8qFzjFSpvwPXr21uPHN81GP6LC/FcTGrJhjXO2cVfs1+9&#10;McAEJTE+xYoV43tCh1gAQBs3nOZ73EPMJK1azPD+HwqMsKFzZ1MH68yY7v7w4wb1UnsJxC7UUGCE&#10;jbYBPK/kHaGZu4E0J6bBHDly8D32ObjmXZ98sWNqDfb3zJIS5AJrJLQ3ZqZBgwZSfKgGUrmKdAJ/&#10;HNvyPSsAzlBhgcNNk1qy7RgSfGpRKfbNg0aQ49t/YdudosYn1O7L1AIAwtvaDc6dS82A0OTJnmsR&#10;t3343w1sW7AsXnxUCvfyZU+3q7gNBZEbnDktjz9Yu/Yka08Qt439Yw+3Do43Xl8jhUuSL3kKgL3P&#10;cwv3QFpT018gIOMb/f7bpiSQwxuGs+99bEctAA3pJxbam9CkxofKdVZReU/gr0sQF4G3PP4mJ8n9&#10;21cvHKLb67NxAdgfCMOHDxcvlimUGP3KagKGnuu7nFs54+TJKz6j/Tq0m833EnLo0EVpH/Tdt9v4&#10;XmcsXCBnfGjk8C18rwd1f/eHF/A9zjh2zLcbEbMODdbw2Y6ipk11Vn02+GLkFp+w0AOBb3/2vM4H&#10;9mysUNMd0mIgIA8c/PtmsnmK72fK4X8/JztpbQAN6VfOWReSmq4/5NWQIJ3ICmTsE7usW2B3L+ob&#10;cAEA1PhkyJCB73GfpK0dWYIifNlpNdEZevrJpeTf9aeYjQqGvKLLsEE9/YCg21r6LoSyfXvquH1V&#10;w95ZzwoJHWfPXCVffembOQx9bjLCT2cLPfqfxWyasg4M9Bn31x5S3+S6OnVMLdQM5v59SGsLjRi+&#10;mQ2g0oGh1+jz1x0HHT7kaccI1UAgpDE13QXCtYtHWNpPTrKeHg8bfzNo1fhQhYxTVN4TvfXWWzwK&#10;MolXnE73DKxZGG9jMT7QN998w/e6TOJplqCS1lfiGwhp2MB6BJwT/fWneSmvq3UEoxPHrRNdJ2UM&#10;fzCaOcO8TQFdebpjAhFqUuI4B/asXC4AkLbU9IZnEwhOPn2PbxvN//PljTfeUON0kiqkSCeMNJMn&#10;T5biAyUlBTdpxgxdosI3tFqNd6LuD+mr2RPH7+X/pbJ4sXVfvD+9N+xfHpLMnDl655n+hjtbqWeP&#10;hTyUVNDWoRuMNPrnndow7ApTgEVSEk96ntWaInxL8CBNqeksUu7yRNQ4UYWcJCrvCT/99FMelchR&#10;tGhR8QYwhYKkNcVYwkq5qn+rDXx5lTaBqmrZfAbZutV8tt3+fReYnRWP9FroE65OXTrPsZxthxcY&#10;Wuat+OjDjbYKOX/XtWL5cb8Dge69Z542bFW96fWbgYzPntNl96ZRq+kLaS7SfPzxx2q8kDdDTnoq&#10;6cTRgBqnkMQr8Zy2FuA2XbvMZYk8HBgZG2/nUAN/gOG4LrefUVjSVgBo4pWBKiwcpvKeuFevXjxK&#10;kUNXRbvnnnv4XvcwElfK1cN8i7usWunxaANhunAo6f2IPK8g0O9ZO0yauM97nlA6Bk36txp7Psnn&#10;V/ItwXH33Xf7pKtQfWI6oWfPnmq8kCfDihSBaGDbtm1SnKC//vqL73WHlOQrrr9hDDBn3sgkxpvZ&#10;X5U5UF54fqX3XJMmpWZOswlDwbB6lW+3X+c7QuB+LCXR1WczduxYn/S0aZMz/wihQo0XVdiBk0Fv&#10;BMIxGs8OcBkmxgtKTNT7GAiUpA11WCJLXF+DbwkedAEamePubnPZNjHDuJUx1R6Fdes8XXvitl27&#10;gvcGZNC0yVRvuAP6LycXLsjee9yqdeD+pGb+4MNEmlHTUaTc0amooxCpFlJFBCki8EQaDajxgtxe&#10;mNFIbJ1bf8W3BMbUqfulDAEZPPes7AMg2NrAIz3lKn/9uqkuulWfhFAwmVP0aWjIoFMH2QdA505z&#10;+J7AwHVcW+lZDzBpe/CffbhuXRqKBjTefqGIMYBKiky0oMbL7bilpCR5C4FaNcaxhPzkE0v4XmvQ&#10;4Nawvn4MgZrp7uw8R2v3w/f2WrjR8q5z0QWp6EbwQXfdaS+DXryYaPu6UJipNrVqTiJz59hrW/n6&#10;69Sp0DO+vs37LNwg0LSTkhz6hlRN3J6jiihShH7//Xce1dAA34GXTtsbDqvGDXKT5MtbvQlPTMiB&#10;yKrBb/y41G90N3RXV88nhg4Mo9UdE6isPBC9qYzfD0Sj3+uWmvld+JwIJs0EM6rVDn/88YcufhEn&#10;jkqKVChhQyMd3Gg1bm7HL/mkZ945VKumpybgVBjuq3LtmvzJgrQdzIAjQ3hLq2zTLNTR77ngXZDt&#10;3nWeh2YOhhHrjrWjsR/fkZr5XSCYtHLl/IGQFwCa+MVTRQXSEOFQDpLA4iLbp9hvfMOqRmLcDLlJ&#10;8sk/vAmx421faROrKriuhlNNHYYvfR2oSr/4QmoLvh21aD6dfeObYTWoZsYMaw9HqjCo6IjJdWGO&#10;hNkMSjg/uf9e2T26lTaMq5ma+VOCb9/RpREnbVrGiwlef0OBZrAb8lxUIUXw/Hn/pb9Tdi/uR66u&#10;KcR8DO5f8Qbf6h/dGAHITZIvrvYmyMs7+pFly46TkSO2kEGvrCZvvbmW/PnnHrJtm73W9fn/HGaJ&#10;3A5YYQffzR+8v4EMfGkVeXfYejJt2gFyYL89PwuGF2A7oFYCt16YrDNooOe64E/QavSfyLffbLW9&#10;8AgKx5kzD7LrwXV98N4Gdp2YQZm02uPw05P5Q1Ptd9rXD9d3nkLAnq8MJyAvaeIYdfSgkiLpNvAg&#10;DH9pV6icLi5y5coVKW6GXO25SL7qTZhJq/Pzjc4x3nL/+2473xIajvJViCG7GTMYjHMtUtY+sIux&#10;QCvTmuC7nU1a1FlaccLW6V28jj0uLCvG/Pe7iSaO3amikkQqb0TLlCnDLyF4MHsKHoRRAKAWAP9p&#10;iVedrZtnVgjs2OHu0ltJq3mXFFXyuUV8qz2MTGLIajZdMKDmYJxj0CueOQzGMmFug88W41yGsFS4&#10;E5K2tEm9pwcG862Bs2fPHm1auHzZ/urVBjunVfcWAPi7aZJ7i9iWLl1ajSPyWFQjRXjdOtlfuxVY&#10;Gcj4lvKoHv3eTyB7Z1Ylh+bczG4u3v7X4POd/r+L3nhxQcXNk1uTvUtfJMe2/I8mOv13IcYDqHGE&#10;fvjhB27hDslHRngTLAoEf1VVTNE1Mge+o0WnGf36uevUQnRj3rWLp4vP+I2GRjfZI6zegy7CX0an&#10;zvz75OON3MqclIvrhPuIxr7gq/yjRo3SpgGrav/GibcK6bIBq43uml6dHPi7Ejm3tLhcAEyoy5bB&#10;E+13/tObHNkwgpzcad9LMfKOJp5Rz0tUUqSdghuGm4u/Z5eWZDcV2j61pqcAWFuQFgpVvNuv0m/C&#10;ndNqeG+2HdQ4Qm3atOF73SNpNY2jkYC3deZbZUT/f5BBvTqyg41g1yHUDfYxEDMmhCW2g8WY/GPI&#10;QO3N0E5EYuMsUmtSSbv68B3Bcdttt2mfvR12L+xLdk+vytLYQf5Cgi6v9Pjw30RfRkfnyateGQvi&#10;oG3gsMMGQk08X6RKE0hThtOlS8cvyT4bxjdib3r4RoPfdNzE88uKkxMLyjDHiReWe9YZgPfUiyuK&#10;Mju7md9AjKOhUKw1kHL1UGpChnb3kcb9i1IX5dTZ/D5Gv5CHGQsXHNGGo3JHR99Veh7rs5hV4e2y&#10;Y7v+ulSPwzqbWTPp5w6ba+Hx5sO0tjg/Inh03nwgJ5zc9Rc5PLcCy9xY8RppDg2AqI3CBR58+e+e&#10;Xo1tN+zg+u7aJWcrISPPKPEMy1RfN5EuYPBg599t22bdQ0vXIt7SFKul4MZCxjYI3lO3zQpswdAS&#10;JUpI8TSE7kO3ST7+U2rCpto5tRJN+BO8GUDXRw/89f8//NAC8uUXW8lYWrWHz8AnHlustRNlxovP&#10;r9DaG2p/+yzy0X83sEJoFK0lvPzSSr/xMys/RJtWTX4kiatS7w2ERlU30I3rhwKdv3Ll/H72aSqm&#10;QWPdizNLUmusELY55bXXXtPFN82Rj0q6iDNnnLoKI2T/yrfY+gFYTARuxHfju5+WqLi5h+ZUZCVv&#10;oJ6FDV544QUpnoa++iq4cf5mJJ8YLSV0KOWyPLpRfeuO+mmHlGEClc4DkTroCF6OdMc6VSuNj0OV&#10;Xz4doNyLQnSre/M2vv32W+2z7devH7cIDAz7RbX+BF/UE/+jBoACAC8qpFl4wHbK6dOndfEtSJUm&#10;kTwJQ045tnWUtzTdOL4uObPYs3Aibjj+YtVUNzh27JgUT0O6ZZ7dIiXxDE3wwncutK48/fw19wg0&#10;YoS5o08rPfRgqldele+/13c3Hjt2iTVI6sKzUuvbZvIQZDDiETUHFHbSNUP/VudW7qEuK2/o+HF3&#10;1gvcO8vTDoUlvfB374yqrHEQ/0P7Vw3llvbRxHclVZomhUq6KCcY1X0jw2NVYfy9tKKIt/Q9e9h8&#10;JJtTNN9eTHv3+vroc5OkTU19M8XqwrSQkP3diSxfdpy0uHW6NpM2vWUaqzX4Y9xfnll7/sDnSft2&#10;s7V+Ahs3nEpeHbSaW2qgtZnks3M015eXJJ8xn5cQKFihR/cMA2mLMuP80RUs7R2j6fHCcs8inwf/&#10;rsT+GmnVafVfE2fknesC6cKcfHttm5xAq1MJrJHPaOjbN6syu8FbaMmLbdtm38+t3aFGjRpSfA1h&#10;RaJwkLSWFmyazJK0rQtzSOIWYv/8g/f/w7e6AA03JQnu0/L7XgNV8oHXuKH7YIUe3bOrUqUKt3CH&#10;LTO6sM9SY2lvvP2RNpEesf3g7Ersk8AuJUuW1MX7uiEzlXRxI0eO5JduDVYRPrmgDCsIdszrzbYh&#10;4YqlrNOS1g5mw4ehXbt2cavQgutM2veyNhN5lI8kH3qfWzvHyPzt2nqW5jZbz8AO6OLUx9GjZBcd&#10;dOrAM9E9KygULrw86a4+G5SG/402my3Tu5ADNPOjpwq1VTugrUkTb+SZ64rhVNJF+huGu2/5IHpz&#10;PQN91EYxcGrvFD4QyP3x1wZqnA2FchESM1KSL5OkvWqjmU74Bi1Dkvf1JylX9vGjZYzMD8GbjvH/&#10;e++u5xYyWGEneWdPWjspQcNX2i00Sj49nT4z9xrzrDDr3oNChVEAXLvs+4mGpfE9+xuQ4zvG8K16&#10;TCarfUF1XXKGSrpYK089uIGJV/33HMAulOD7X423oZtvvplbRYaUxFMk6eA72kwYFq0tzb7v0XAZ&#10;bipXrqx9JhCG+oaKI5u/JXuXvcx/mXNw3Udk44Rb+S9fTEalnqa6rvG5aDe4fNbZ4JhAKFy4sE/c&#10;DQUyziHUpCSdYS3uycdHkaRdj9DMWkqfic20sQGtRbxMUs7MpDWJXfTN5nwl51CAe617BlCBAgW4&#10;VehwUrNBbcAMXfypbgh8LjytYDI106tff/2VW8ZwG52XXlGhmIIeKnTxp7qhkC4+Et/UwTB69Ggp&#10;/qpCNYjoRuTnn3/W3mNDmNxjxYULF0iePHmkY2691bxqHmoyZswoxYXrhiMXlXQT3OynDQYncdEt&#10;HCHqiSee4JYxnPLMM89o76mhjh07cks9aDjWHScq3LUGzDXRxCM31Q1JaSrpZuTMmZPfqsigrrba&#10;rZu9OQYJCQnScaoqVUpdVTiGNWbjMAzhXvvjv//9r/ZYncJFrly5dOcvS3VDcxuVdFPy5cvHb1n4&#10;UeNiaNWqVdzCmlq1ammPFxVqz8lpEdwT3b0SVbt2bW5tja7mUKRIETJx4kQybNgw77YhQ4bwI0JP&#10;/vz5pfhwtaGKQelJJd2cUEzL9YdJ9cwrJ3Hq2rWrNgxRWbJkYcNWb1T2799PsmfPrr03onAv7XLw&#10;4EGf4yONyTiF3lQxBJ6ikm5S5syZ+S0MPd999510bujee+/12Qb95z//4Uf5x2SUl4/w6bN+vX4Q&#10;zvXE1q1b2bXq7oGqb775hh9lHzWMSINCXo0T1ZNUMTS8QiXdrHD1DqjnffTRR/kewgoidT+qlE7A&#10;oA8co4ZjJkxj1Y1+TGvgGsym5OqEexTMMm5iWA899BDfqmfNmjUkLi5OOubkSc9aiW5g0to/mCqG&#10;BY9R+dy4UKKeS9cDcPToUR87rNQSCJMnTzaddWgm1CScequNBIjj999/r70GM+FejBljPWTWLmrY&#10;Ktu3b/exUeVG24AuXKqnqWLYoD2Vzw0MxRsRzkDV85ih8ywTLO+8845PmHaFNyv8GEQKnNvJ210V&#10;GuTcRneedu3aabdbKRDvwMCi67EDVQwH5KXyuZFuLvWte1iPP/4436tHtdeB0YCBFFZLly71qZIG&#10;KlR/Z8yYQQ4fPkzOnTvn6L7BFsfg2JkzZ7KwdOdwKlwbrtEpuJc9evSwNatv/Pjx2nMHIqeYuR6j&#10;KkAVIwB8phFDqMa5gS5syGw4r27yhg5xfzAFFlyVWc10i3Yh7mJbilN0GcpOwZotWzaf41QhbpMm&#10;yYuhqDZO2LZtm8/xXNfdtN5I4HNjn3rqKX7rA+OXX37xCVOV2hil7q9f33cass6/oFvgjayGHW1y&#10;01eCLnzITk2gYsWK2mNHjBjBLXxBt6Roe+mSvRV+nn32Wek4QTFcxOcGo0oZKLrwdEIDFTwB6fbp&#10;UG3OnrW3bl6g4Fv1p59+svXWc0vou8f4e7sZJFB05zZk9xML98du4ym6HcVz2MHiky1GCJDWGzDk&#10;FF3fLLDyAqRq3Lhx7BgR3YozOox9cEkeSFuBE3BNGO+OXox9+/aRZcuWsck1eBOiARLC/9iGfbBB&#10;4x6OCYUnHSeI97Fs2bLSb8hN8Bychq/ac6U5//1pjdlUPjfebrsAErl6rLoGwKJFi3xsRPXt25db&#10;yqh2uuHDgSS06wlcf6dOnWyNqhTvUa9evcj9998vbYPQWOmEJk2a8P9S0X0OWnmr2r17t4891zyq&#10;GGGgNpXPA7AzVlw9pmfPnnyPLy+//LKP/ZEj+pVtly9f7mOrQ130wc7EluuFjz/+WLp2tJdYIdoa&#10;BUaDBg2k7RDaRvyxZMkS6ZhWrVqZTuD68ccf+VG+WMz1qEMVI4xkotI9CP6o9Kij8dxCDBMyG9ar&#10;2mGu+o2C2ovib80FtQfEoGrVqtJ26NChQ3yvLyaz8LRavdrcvbnOnivW0h9BzlH5PBSr1l5jmXC3&#10;vr91q7iaYdfODPUTonHjxnxPZOjdu7c0qtHftGcx7pAV8LdoZovziPsgtF+YAVf0qr0otAuZpQeL&#10;kY0XqGJEAdrhw1mzZuWPMLSo5/3www/5HplPPvlEsitVqhTfYx91BSM0jqkY+3D9SPg1a9ZkVV5M&#10;bkL36dChQ9nUWH9MmzZNOhcyu4q431Dx4uYLeqq2VjWgDh06SLYqqpcfCG08ZuhmCjZq1MiysdOi&#10;dyU2oSfKyECle1AhnX9v1CZEmWHXzoq2bdtKYeg+NcT9dvTbb7/xI2XU2ga+f1XMJjiZddFOmTJF&#10;shswYADf48u7774r2aqYjbz7+++/uUXgYJCQLmyujFQxopQFVD4PTTfBxw3U71Q08pkh2kGBoIah&#10;a61WbezIrEFOtNG13FtNrsEqPSp2R1MC9KLo7BYsWCBt12nWrFnc2jkWfiEWU8VIA/isTGzo1Vdf&#10;5Y85eHQegs349NNPJTv4tA8EMQxIh2oD/wVwqtG8eXPmbktXdYZ0BGIjSlcTUG2sEO38+V9UZVaz&#10;MUN1B6coza7QeyOzlkr3MF3xxKOGiVlnZqjTfzEwJxDEMCAddmyAaqf7flZtdKg2GOAk/lZrXwUL&#10;FpT2W/Xli3Y6lS5dmlvqPe/YcSriZ4j1v1Qx0jBxVLoHy7qhAnU+oRs1aIUTWzPUtePz5s3L98iI&#10;NpAZ6iq61apV43tSEfdDOtS+eYypRwOnuA0yUGfsWY3FEO1EPfzww9xCRnTCgUZQqwE9aOMwW0Kc&#10;K54qxnXCr1S6h8xagp2i9i2jpd0M9C2LtoG6Ohs+fLgUjlkDmmgDmaEWKHBcqSLuh3SgIVK0wWcG&#10;qFOnjrQdMjDbrqLa2ZlsZPUsDFq0aOETtqA/qWJcp1ym0j10MnDgQJ48/KMea4Vqi6GkgYA3vhiO&#10;GaKNlZ3aLalrCBT3Q2aY2WEBDt0+3TYddu3sInoF1ghpI8YNgNbPgCF/K80AfAIY1U1dX7yIGn6g&#10;2A1HtdP5JPj333997HTf4mg4FG3MEG0gcVCNGgakrodv1hcv2kCBopuopSg2mu8G5E4qXWJgwiSR&#10;YJkzZ44UpptTmM1Q7exKh1pLmDBhAt8jg88o0U4tTLp37y7tV2U2J0K1c4q/JdyoulDFuMH5nUqX&#10;OJgwgi5QdOGhnxmOQZ2ihmOGamdHZm/ghQsXSnYYUagDw3BFO0jFn/9DHapHZrvAhZh4nEax7/wY&#10;Pmyg0iUWJnRvOUUXjiqj0cyKuXPnSsd07tyZ7/FFtLMjq6GwakNh7ty5+R5fRDtIB9ytqXaGdGD9&#10;P+w7ceIE32KN+mmh0TaqGDEswbxuXeJhwlvJ7jx02DVs2FAbjk5YNEM3s00NY968eXyPL6KdG2st&#10;iuFZzeAT7SAzzBx3BuqT/+LFi2YLcIhaQRUjhiO+oNIlJq/uuusungztoU6w0UmHHRsD0U4cKBMo&#10;YniQGfXq1ZPs4JXYDAzVFW0hp2tC6hyEaPQjVYwYQYGGIl3i8gqj0OB0wgn4btZNU9Vhx8ZAtHPD&#10;4YgYHmSFaIeZdFasXbvW8T1D74XJijuqulHFiOEqpah0iU1SoUKFHFdn0W32wQcfsFZ3Heo5zIDH&#10;ItEOXXDBIoYHWeHE1i5wrOpvPr+gclQxYoQctCLrEqAkjK6zmqNuB/gsFMO08nOwcuVKyfbOO+/k&#10;ewJHDA+yQrTDBKhAwZsenwRieBaaRhUjRkQoS3WNSpcwfQRnHKEE3orF8z399NN8T+CI4UGhcgf+&#10;9ttv+5zLQrjnlalixIgaelLpEqtW8K+vrk7jBvAahO9rNDhu2LCBb40+4JXI7lLhgp6gihEj6ulH&#10;lUKlS8SmQjsAurWuN3BN77//vvaa/Qj3EPcyRow0S12qU1S6BO5X/fr1I5s3b+ZZKfpBXOF4RXct&#10;NoV7dStVjBjXJb9ROa4dqEJvA96qWJMAI/bCBRx5rlmzhp0bcdDFzaFwL8ZQxYhxQ/Izle2GxGAF&#10;R56YwQgHIBD+N3PuGSIlUo2iihEjhgb4n8OYde1aiGlMyVTbqWI+9WLECJKmVEeprlLpMlskhTgh&#10;bp2oYsSIEQFKUr1DdYIKnxSoQQTT1oBjEQbCwgpMI6lqUMW4Lrjppv8DKMwkgnkEW+kAAAAASUVO&#10;RK5CYIJQSwMEFAAGAAgAAAAhAE914+rdAAAACQEAAA8AAABkcnMvZG93bnJldi54bWxMj8FOwzAQ&#10;RO9I/IO1SNyo00hOkzROBUhwbymg3lx7G0fE6yh22/D3mBMcV/M087bZzG5gF5xC70nCcpEBQ9Le&#10;9NRJ2L+9PJTAQlRk1OAJJXxjgE17e9Oo2vgrbfGyix1LJRRqJcHGONacB23RqbDwI1LKTn5yKqZz&#10;6riZ1DWVu4HnWVZwp3pKC1aN+GxRf+3OTgJ+VPq9OIj9QdvCb/3T+Ll6FVLe382Pa2AR5/gHw69+&#10;Uoc2OR39mUxgg4RSrIqEShA5sJRXpVgCOyawqHLgbcP/f9D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qOHq6TAgAAiAUAAA4AAAAAAAAAAAAAAAAAOgIAAGRy&#10;cy9lMm9Eb2MueG1sUEsBAi0ACgAAAAAAAAAhADprpW7SXAAA0lwAABQAAAAAAAAAAAAAAAAA+QQA&#10;AGRycy9tZWRpYS9pbWFnZTEucG5nUEsBAi0AFAAGAAgAAAAhAE914+rdAAAACQEAAA8AAAAAAAAA&#10;AAAAAAAA/WEAAGRycy9kb3ducmV2LnhtbFBLAQItABQABgAIAAAAIQCqJg6+vAAAACEBAAAZAAAA&#10;AAAAAAAAAAAAAAdjAABkcnMvX3JlbHMvZTJvRG9jLnhtbC5yZWxzUEsFBgAAAAAGAAYAfAEAAPpj&#10;AAAAAA==&#10;" stroked="f" strokeweight="1pt">
                  <v:fill r:id="rId7" o:title="" recolor="t" rotate="t" type="frame"/>
                </v:rect>
              </w:pict>
            </mc:Fallback>
          </mc:AlternateContent>
        </w:r>
        <w:r w:rsidR="0050290B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489792" behindDoc="1" locked="0" layoutInCell="1" allowOverlap="1" wp14:anchorId="23F834C0" wp14:editId="62783990">
                  <wp:simplePos x="0" y="0"/>
                  <wp:positionH relativeFrom="margin">
                    <wp:posOffset>154940</wp:posOffset>
                  </wp:positionH>
                  <wp:positionV relativeFrom="margin">
                    <wp:posOffset>-225425</wp:posOffset>
                  </wp:positionV>
                  <wp:extent cx="6941185" cy="9508490"/>
                  <wp:effectExtent l="0" t="0" r="12065" b="16510"/>
                  <wp:wrapSquare wrapText="bothSides"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941185" cy="950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672DF" w14:textId="0B8B21B3" w:rsidR="006610B6" w:rsidRDefault="006610B6" w:rsidP="002E59EA">
                              <w:pPr>
                                <w:ind w:left="3600" w:firstLine="720"/>
                              </w:pPr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66BDAF" wp14:editId="6D0B5712">
                                    <wp:extent cx="1478832" cy="691458"/>
                                    <wp:effectExtent l="0" t="0" r="7620" b="0"/>
                                    <wp:docPr id="1" name="Picture 1" descr="A logo of a flag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Bagong-Pilipinas-logo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967" t="6546" r="770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7399" cy="7281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8F84C3" w14:textId="5DE53FF7" w:rsidR="006610B6" w:rsidRDefault="006610B6" w:rsidP="002E59E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  </w:t>
                              </w:r>
                              <w:bookmarkStart w:id="1" w:name="_Hlk146184162"/>
                              <w:r w:rsidRPr="008E326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Republic of the Philippines</w:t>
                              </w:r>
                            </w:p>
                            <w:p w14:paraId="62CB7B3F" w14:textId="001FBF84" w:rsidR="006610B6" w:rsidRPr="002E59EA" w:rsidRDefault="006610B6" w:rsidP="002E59EA">
                              <w:pPr>
                                <w:pStyle w:val="NoSpacing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2E59EA"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>OFFICE OF THE PUNONG BARANGAY</w:t>
                              </w:r>
                            </w:p>
                            <w:p w14:paraId="2B34BF6F" w14:textId="73988A3E" w:rsidR="006610B6" w:rsidRDefault="006610B6" w:rsidP="002E59EA">
                              <w:pPr>
                                <w:pStyle w:val="NoSpacing"/>
                                <w:pBdr>
                                  <w:bottom w:val="double" w:sz="6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Barangay 781 Zone 85 District V</w:t>
                              </w:r>
                            </w:p>
                            <w:bookmarkEnd w:id="1"/>
                            <w:p w14:paraId="2B9695FD" w14:textId="4D7917B5" w:rsidR="006610B6" w:rsidRPr="00AC1547" w:rsidRDefault="006610B6" w:rsidP="008E326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</w:t>
                              </w:r>
                              <w:r w:rsidRPr="00AC15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14:paraId="619903C0" w14:textId="15EB6025" w:rsidR="006610B6" w:rsidRPr="002E59EA" w:rsidRDefault="006610B6" w:rsidP="002E59EA">
                              <w:pPr>
                                <w:ind w:left="360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bookmarkStart w:id="2" w:name="_Hlk138702025"/>
                              <w:r w:rsidRPr="00F75A8A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 xml:space="preserve">BARANGAY  </w:t>
                              </w:r>
                              <w:bookmarkEnd w:id="2"/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INDIGENCY</w:t>
                              </w:r>
                            </w:p>
                            <w:p w14:paraId="68F8DCF2" w14:textId="348EC963" w:rsidR="006610B6" w:rsidRPr="00743E64" w:rsidRDefault="006610B6" w:rsidP="00743E64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This is to certify that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83967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MILB</w:t>
                              </w:r>
                              <w:r w:rsidR="00072BFF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bookmarkStart w:id="3" w:name="_GoBack"/>
                              <w:bookmarkEnd w:id="3"/>
                              <w:r w:rsidR="00183967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TH L. MAGNO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83967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57 </w:t>
                              </w:r>
                              <w:r w:rsidR="00F245B4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9D73C5">
                                <w:rPr>
                                  <w:sz w:val="24"/>
                                  <w:szCs w:val="24"/>
                                </w:rPr>
                                <w:t>years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D73C5">
                                <w:rPr>
                                  <w:sz w:val="24"/>
                                  <w:szCs w:val="24"/>
                                </w:rPr>
                                <w:t>old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, is a </w:t>
                              </w:r>
                              <w:r w:rsidRPr="00282279">
                                <w:rPr>
                                  <w:sz w:val="24"/>
                                  <w:szCs w:val="24"/>
                                </w:rPr>
                                <w:t>registered voter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proofErr w:type="spellStart"/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bonafide</w:t>
                              </w:r>
                              <w:proofErr w:type="spellEnd"/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 resident of this barangay with postal address</w:t>
                              </w:r>
                              <w:r w:rsidRPr="0005400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01F60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237</w:t>
                              </w:r>
                              <w:r w:rsidR="00183967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3</w:t>
                              </w:r>
                              <w:r w:rsidR="00801F60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TEJERON ST.,</w:t>
                              </w:r>
                              <w:r w:rsidR="00F245B4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STA ANA MANILA</w:t>
                              </w:r>
                              <w:r w:rsidR="002E004B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  <w:r w:rsidR="002E004B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He/she is one of the indigents of this Barangay.</w:t>
                              </w:r>
                            </w:p>
                            <w:p w14:paraId="494AB613" w14:textId="77777777" w:rsidR="006610B6" w:rsidRDefault="006610B6" w:rsidP="00731FA6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0EE8BA6B" w14:textId="3F33DB4E" w:rsidR="006610B6" w:rsidRPr="006610B6" w:rsidRDefault="006610B6" w:rsidP="006610B6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B1678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348A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This certification is being issued upon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Pr="003348A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request of the bearer for the reason stated below and for what whatever legal purpose it may serve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7CE3B4CC" w14:textId="77777777" w:rsidR="006610B6" w:rsidRDefault="006610B6" w:rsidP="00C10184">
                              <w:pPr>
                                <w:pStyle w:val="NoSpacing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EC65DA5" w14:textId="77E07CAA" w:rsidR="006610B6" w:rsidRDefault="006610B6" w:rsidP="00C10184">
                              <w:pPr>
                                <w:pStyle w:val="NoSpacing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A1B7985" w14:textId="77777777" w:rsidR="002E004B" w:rsidRDefault="002E004B" w:rsidP="00C10184">
                              <w:pPr>
                                <w:pStyle w:val="NoSpacing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2B37204" w14:textId="77777777" w:rsidR="006610B6" w:rsidRDefault="006610B6" w:rsidP="005C1A2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bookmarkStart w:id="4" w:name="_Hlk130899087"/>
                              <w:r>
                                <w:rPr>
                                  <w:sz w:val="24"/>
                                  <w:szCs w:val="24"/>
                                </w:rPr>
                                <w:t>Financial Assistance                      Medical Assistance</w:t>
                              </w:r>
                            </w:p>
                            <w:p w14:paraId="3929B56E" w14:textId="77777777" w:rsidR="006610B6" w:rsidRDefault="006610B6" w:rsidP="005C1A2B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10221CBA" w14:textId="77777777" w:rsidR="006610B6" w:rsidRPr="00F86777" w:rsidRDefault="006610B6" w:rsidP="005C1A2B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School Requirement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Hospital Requirement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7B4B4EF" w14:textId="77777777" w:rsidR="006610B6" w:rsidRDefault="006610B6" w:rsidP="005C1A2B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3A8DF27E" w14:textId="77777777" w:rsidR="006610B6" w:rsidRDefault="006610B6" w:rsidP="005C1A2B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Burial Assistance                           Scholarship Application</w:t>
                              </w:r>
                            </w:p>
                            <w:p w14:paraId="729C920E" w14:textId="77777777" w:rsidR="006610B6" w:rsidRDefault="006610B6" w:rsidP="005C1A2B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  <w:p w14:paraId="7B9C0B75" w14:textId="77777777" w:rsidR="006610B6" w:rsidRDefault="006610B6" w:rsidP="005C1A2B">
                              <w:pPr>
                                <w:pStyle w:val="NoSpacing"/>
                                <w:ind w:left="4320" w:firstLine="720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Educational Assistance                </w:t>
                              </w:r>
                              <w:r>
                                <w:t>Social Pension Application</w:t>
                              </w:r>
                            </w:p>
                            <w:p w14:paraId="2C7088C2" w14:textId="77777777" w:rsidR="006610B6" w:rsidRDefault="006610B6" w:rsidP="005C1A2B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For Indigent Senior Citizen</w:t>
                              </w:r>
                              <w:bookmarkEnd w:id="4"/>
                            </w:p>
                            <w:p w14:paraId="06DEB9EC" w14:textId="69497798" w:rsidR="006610B6" w:rsidRDefault="006610B6" w:rsidP="005C1A2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5" w:name="_Hlk130392795"/>
                            </w:p>
                            <w:p w14:paraId="0DAA7705" w14:textId="7BB216C9" w:rsidR="006610B6" w:rsidRDefault="006610B6" w:rsidP="00C50F4A">
                              <w:pPr>
                                <w:pStyle w:val="NoSpacing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Othe</w:t>
                              </w:r>
                              <w:bookmarkEnd w:id="5"/>
                              <w:r>
                                <w:rPr>
                                  <w:sz w:val="24"/>
                                  <w:szCs w:val="24"/>
                                </w:rPr>
                                <w:t>rs</w:t>
                              </w:r>
                              <w:r w:rsidRPr="00A60BA9">
                                <w:rPr>
                                  <w:sz w:val="28"/>
                                  <w:szCs w:val="28"/>
                                </w:rPr>
                                <w:t>:</w:t>
                              </w:r>
                              <w:r w:rsidR="00183967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  <w:u w:val="single"/>
                                </w:rPr>
                                <w:t xml:space="preserve"> PHILHEALTH</w:t>
                              </w:r>
                            </w:p>
                            <w:p w14:paraId="79873683" w14:textId="4B8A2496" w:rsidR="006610B6" w:rsidRPr="009D73C5" w:rsidRDefault="006610B6" w:rsidP="00C50F4A">
                              <w:pPr>
                                <w:pStyle w:val="NoSpacing"/>
                                <w:ind w:left="4320"/>
                                <w:rPr>
                                  <w:color w:val="806000" w:themeColor="accent4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693AD513" w14:textId="51470E9B" w:rsidR="006610B6" w:rsidRPr="00E50233" w:rsidRDefault="006610B6" w:rsidP="00183967">
                              <w:pPr>
                                <w:pStyle w:val="NoSpacing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SIGNED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ISSUED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this</w:t>
                              </w:r>
                              <w:r w:rsidRPr="00577D9E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="00801F60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2</w:t>
                              </w:r>
                              <w:r w:rsidR="00183967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3</w:t>
                              </w:r>
                              <w:r w:rsidR="00183967" w:rsidRPr="00183967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vertAlign w:val="superscript"/>
                                </w:rPr>
                                <w:t>rd</w:t>
                              </w:r>
                              <w:r w:rsidR="00183967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="00801F60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A3003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day of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SEPTEMBER </w:t>
                              </w:r>
                              <w:r w:rsidRPr="001A3003">
                                <w:rPr>
                                  <w:sz w:val="24"/>
                                  <w:szCs w:val="24"/>
                                </w:rPr>
                                <w:t>2023</w:t>
                              </w: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at</w:t>
                              </w:r>
                            </w:p>
                            <w:p w14:paraId="0AF9216D" w14:textId="4E7CFCE5" w:rsidR="006610B6" w:rsidRPr="0005400D" w:rsidRDefault="006610B6" w:rsidP="000C21A1">
                              <w:pPr>
                                <w:pStyle w:val="NoSpacing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Barangay 781, Zone 85, Sta. Ana, Manila, Philippines.</w:t>
                              </w:r>
                            </w:p>
                            <w:p w14:paraId="09652D1F" w14:textId="6D1E0AC7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</w:t>
                              </w:r>
                            </w:p>
                            <w:p w14:paraId="34907698" w14:textId="77777777" w:rsidR="006610B6" w:rsidRPr="00527ACC" w:rsidRDefault="006610B6" w:rsidP="00234138">
                              <w:pPr>
                                <w:pStyle w:val="NoSpacing"/>
                              </w:pPr>
                            </w:p>
                            <w:p w14:paraId="1A3A9497" w14:textId="46203882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7AD12DB8" w14:textId="6CF83E58" w:rsidR="006610B6" w:rsidRPr="009D73C5" w:rsidRDefault="006610B6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9F6D389" w14:textId="77777777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CB67FA0" w14:textId="74E07ED2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</w:p>
                            <w:p w14:paraId="7475EFFB" w14:textId="022CBA3A" w:rsidR="006610B6" w:rsidRPr="004954E2" w:rsidRDefault="006610B6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Pr="004A3795"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bookmarkStart w:id="6" w:name="_Hlk129524369"/>
                              <w:r w:rsidRPr="004954E2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MANOLITO S. DIAZ</w:t>
                              </w:r>
                              <w:bookmarkEnd w:id="6"/>
                            </w:p>
                            <w:p w14:paraId="2DF1B618" w14:textId="3C62725F" w:rsidR="006610B6" w:rsidRDefault="006610B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</w:t>
                              </w:r>
                              <w:r w:rsidRPr="004E0878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4E0878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Punong Baranga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p>
                            <w:p w14:paraId="0C819417" w14:textId="5857A596" w:rsidR="006610B6" w:rsidRDefault="006610B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                                                                          </w:t>
                              </w:r>
                            </w:p>
                            <w:p w14:paraId="6DCFE2DE" w14:textId="77777777" w:rsidR="006610B6" w:rsidRDefault="006610B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7CA7BDB" w14:textId="6AB7A5DC" w:rsidR="006610B6" w:rsidRPr="00F245B4" w:rsidRDefault="006610B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                                                                    </w:t>
                              </w:r>
                              <w:r w:rsidR="00F245B4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 w:rsidRPr="009D73C5"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(not valid without barangay seal)</w:t>
                              </w:r>
                            </w:p>
                            <w:p w14:paraId="0883B2A1" w14:textId="4DCA81F7" w:rsidR="006610B6" w:rsidRDefault="006610B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6CE8B7F2" w14:textId="77777777" w:rsidR="006610B6" w:rsidRDefault="006610B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D85BB50" w14:textId="53533262" w:rsidR="006610B6" w:rsidRPr="00F67C59" w:rsidRDefault="006610B6" w:rsidP="00F32977">
                              <w:pPr>
                                <w:pStyle w:val="NoSpacing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                                                                          </w:t>
                              </w:r>
                              <w:r w:rsidRPr="005877CB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F67C59"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(not valid without barangay seal)</w:t>
                              </w:r>
                            </w:p>
                            <w:p w14:paraId="2CCDB316" w14:textId="7FFB9DEE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3078524" w14:textId="7EEF8BF1" w:rsidR="006610B6" w:rsidRPr="00EA61F0" w:rsidRDefault="006610B6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  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(not valid wit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out barangay dry seal)</w:t>
                              </w:r>
                            </w:p>
                            <w:p w14:paraId="3301BF79" w14:textId="6F8D2F08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6524969" w14:textId="76614A20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65A391" w14:textId="576928BE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84CE3A0" w14:textId="38C572D4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9D2F2AE" w14:textId="7CB4B182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0AC030" w14:textId="02F36824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EEECECC" w14:textId="6CBA603E" w:rsidR="006610B6" w:rsidRPr="006C2332" w:rsidRDefault="006610B6" w:rsidP="00234138">
                              <w:pPr>
                                <w:pStyle w:val="NoSpacing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 </w:t>
                              </w:r>
                              <w:r w:rsidRPr="006C233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(not valid without Barangay Seal)</w:t>
                              </w:r>
                            </w:p>
                            <w:p w14:paraId="73152593" w14:textId="77777777" w:rsidR="006610B6" w:rsidRPr="005248C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6C969D" w14:textId="0A0E3761" w:rsidR="006610B6" w:rsidRDefault="006610B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EC6731" w14:textId="7A650AD0" w:rsidR="006610B6" w:rsidRDefault="006610B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50B729" w14:textId="56B532DE" w:rsidR="006610B6" w:rsidRDefault="006610B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227CD8D" w14:textId="5C058D16" w:rsidR="006610B6" w:rsidRDefault="006610B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02704A" w14:textId="7F195293" w:rsidR="006610B6" w:rsidRDefault="006610B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3F834C0" id="Rectangle 3" o:spid="_x0000_s1027" style="position:absolute;left:0;text-align:left;margin-left:12.2pt;margin-top:-17.75pt;width:546.55pt;height:748.7pt;z-index:-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gtaAIAABsFAAAOAAAAZHJzL2Uyb0RvYy54bWysVN9v2jAQfp+0/8Hy+wih0AFqqFCrTpOq&#10;FpVWfTaODdFsn2cbEvbX7+yEUHXVHqa9JHe+7376O19dN1qRg3C+AlPQfDCkRBgOZWW2BX15vvsy&#10;pcQHZkqmwIiCHoWn14vPn65qOxcj2IEqhSMYxPh5bQu6C8HOs8zzndDMD8AKg0YJTrOAqttmpWM1&#10;RtcqGw2Hl1kNrrQOuPAeT29bI12k+FIKHh6l9CIQVVCsLaSvS99N/GaLKzbfOmZ3Fe/KYP9QhWaV&#10;waR9qFsWGNm76o9QuuIOPMgw4KAzkLLiIvWA3eTDd92sd8yK1AsOx9t+TP7/heUPh5UjVVnQC0oM&#10;03hFTzg0ZrZKkIs4ntr6OaLWduU6zaMYe22k0/GPXZAmjfTYj1Q0gXA8vJyN83w6oYSjbTYZTsez&#10;NPTs7G6dD98EaBKFgjpMn0bJDvc+YEqEniCoxHLaApIUjkrEGpR5EhL7wJSj5J0YJG6UIweGd1/+&#10;yGMzGCsho4uslOqd8o+cVDg5ddjoJhKresfhR47nbD06ZQQTekddGXB/d5Yt/tR122tsOzSbJl1a&#10;qi+ebKA84kU6aBnuLb+rcJz3zIcVc0hpJD+uaXjEj1RQFxQ6iZIduF8fnUc8Mg2tlNS4IgX1P/fM&#10;CUrUd4McnOXjcdyppIwnX0eouLeWzVuL2esbwJvI8UGwPIkRH9RJlA70K27zMmZFEzMccxc0nMSb&#10;0C4uvgZcLJcJhFtkWbg3a8tj6DjlSJbn5pU52zEqIBkf4LRMbP6OWC02ehpY7gPIKrHuPNVu/riB&#10;iUDdaxFX/K2eUOc3bfEbAAD//wMAUEsDBBQABgAIAAAAIQBhLZyE4QAAAAwBAAAPAAAAZHJzL2Rv&#10;d25yZXYueG1sTI/BTsMwDIbvSHuHyJN2QVva0Q4oTaeBxIEdEJQ9QNaYtlrjVE3WlbfHO8Htt/zp&#10;9+d8O9lOjDj41pGCeBWBQKqcaalWcPh6XT6A8EGT0Z0jVPCDHrbF7CbXmXEX+sSxDLXgEvKZVtCE&#10;0GdS+qpBq/3K9Ui8+3aD1YHHoZZm0Bcut51cR9FGWt0SX2h0jy8NVqfybBW8p3Kfkj74nSmTW/88&#10;1u1b+aHUYj7tnkAEnMIfDFd9VoeCnY7uTMaLTsE6SZhUsLxLUxBXII7vOR05JZv4EWSRy/9PFL8A&#10;AAD//wMAUEsBAi0AFAAGAAgAAAAhALaDOJL+AAAA4QEAABMAAAAAAAAAAAAAAAAAAAAAAFtDb250&#10;ZW50X1R5cGVzXS54bWxQSwECLQAUAAYACAAAACEAOP0h/9YAAACUAQAACwAAAAAAAAAAAAAAAAAv&#10;AQAAX3JlbHMvLnJlbHNQSwECLQAUAAYACAAAACEACkyoLWgCAAAbBQAADgAAAAAAAAAAAAAAAAAu&#10;AgAAZHJzL2Uyb0RvYy54bWxQSwECLQAUAAYACAAAACEAYS2chOEAAAAMAQAADwAAAAAAAAAAAAAA&#10;AADCBAAAZHJzL2Rvd25yZXYueG1sUEsFBgAAAAAEAAQA8wAAANAFAAAAAA==&#10;" fillcolor="white [3201]" strokecolor="black [3200]" strokeweight="1pt">
                  <v:textbox>
                    <w:txbxContent>
                      <w:p w14:paraId="235672DF" w14:textId="0B8B21B3" w:rsidR="006610B6" w:rsidRDefault="006610B6" w:rsidP="002E59EA">
                        <w:pPr>
                          <w:ind w:left="3600" w:firstLine="720"/>
                        </w:pPr>
                        <w:r>
                          <w:rPr>
                            <w:noProof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D66BDAF" wp14:editId="6D0B5712">
                              <wp:extent cx="1478832" cy="691458"/>
                              <wp:effectExtent l="0" t="0" r="7620" b="0"/>
                              <wp:docPr id="1" name="Picture 1" descr="A logo of a fla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Bagong-Pilipinas-logo.jpg"/>
                                      <pic:cNvPicPr/>
                                    </pic:nvPicPr>
                                    <pic:blipFill rotWithShape="1"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967" t="6546" r="770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557399" cy="7281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8F84C3" w14:textId="5DE53FF7" w:rsidR="006610B6" w:rsidRDefault="006610B6" w:rsidP="002E59EA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  </w:t>
                        </w:r>
                        <w:bookmarkStart w:id="7" w:name="_Hlk146184162"/>
                        <w:r w:rsidRPr="008E3261">
                          <w:rPr>
                            <w:b/>
                            <w:bCs/>
                            <w:sz w:val="26"/>
                            <w:szCs w:val="26"/>
                          </w:rPr>
                          <w:t>Republic of the Philippines</w:t>
                        </w:r>
                      </w:p>
                      <w:p w14:paraId="62CB7B3F" w14:textId="001FBF84" w:rsidR="006610B6" w:rsidRPr="002E59EA" w:rsidRDefault="006610B6" w:rsidP="002E59EA">
                        <w:pPr>
                          <w:pStyle w:val="NoSpacing"/>
                          <w:jc w:val="center"/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 xml:space="preserve">     </w:t>
                        </w:r>
                        <w:r w:rsidRPr="002E59EA"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>OFFICE OF THE PUNONG BARANGAY</w:t>
                        </w:r>
                      </w:p>
                      <w:p w14:paraId="2B34BF6F" w14:textId="73988A3E" w:rsidR="006610B6" w:rsidRDefault="006610B6" w:rsidP="002E59EA">
                        <w:pPr>
                          <w:pStyle w:val="NoSpacing"/>
                          <w:pBdr>
                            <w:bottom w:val="double" w:sz="6" w:space="1" w:color="auto"/>
                          </w:pBd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Barangay 781 Zone 85 District V</w:t>
                        </w:r>
                      </w:p>
                      <w:bookmarkEnd w:id="7"/>
                      <w:p w14:paraId="2B9695FD" w14:textId="4D7917B5" w:rsidR="006610B6" w:rsidRPr="00AC1547" w:rsidRDefault="006610B6" w:rsidP="008E3261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  <w:t xml:space="preserve">     </w:t>
                        </w:r>
                        <w:r w:rsidRPr="00AC154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14:paraId="619903C0" w14:textId="15EB6025" w:rsidR="006610B6" w:rsidRPr="002E59EA" w:rsidRDefault="006610B6" w:rsidP="002E59EA">
                        <w:pPr>
                          <w:ind w:left="36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bookmarkStart w:id="8" w:name="_Hlk138702025"/>
                        <w:r w:rsidRPr="00F75A8A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BARANGAY  </w:t>
                        </w:r>
                        <w:bookmarkEnd w:id="8"/>
                        <w:r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INDIGENCY</w:t>
                        </w:r>
                      </w:p>
                      <w:p w14:paraId="68F8DCF2" w14:textId="348EC963" w:rsidR="006610B6" w:rsidRPr="00743E64" w:rsidRDefault="006610B6" w:rsidP="00743E64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05400D">
                          <w:rPr>
                            <w:sz w:val="24"/>
                            <w:szCs w:val="24"/>
                          </w:rPr>
                          <w:t>This is to certify that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183967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MILB</w:t>
                        </w:r>
                        <w:r w:rsidR="00072BFF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bookmarkStart w:id="9" w:name="_GoBack"/>
                        <w:bookmarkEnd w:id="9"/>
                        <w:r w:rsidR="00183967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TH L. MAGNO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,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183967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57 </w:t>
                        </w:r>
                        <w:r w:rsidR="00F245B4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9D73C5">
                          <w:rPr>
                            <w:sz w:val="24"/>
                            <w:szCs w:val="24"/>
                          </w:rPr>
                          <w:t>years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9D73C5">
                          <w:rPr>
                            <w:sz w:val="24"/>
                            <w:szCs w:val="24"/>
                          </w:rPr>
                          <w:t>old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, is a </w:t>
                        </w:r>
                        <w:r w:rsidRPr="00282279">
                          <w:rPr>
                            <w:sz w:val="24"/>
                            <w:szCs w:val="24"/>
                          </w:rPr>
                          <w:t>registered voter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Pr="0005400D">
                          <w:rPr>
                            <w:sz w:val="24"/>
                            <w:szCs w:val="24"/>
                          </w:rPr>
                          <w:t>bonafide</w:t>
                        </w:r>
                        <w:proofErr w:type="spellEnd"/>
                        <w:r w:rsidRPr="0005400D">
                          <w:rPr>
                            <w:sz w:val="24"/>
                            <w:szCs w:val="24"/>
                          </w:rPr>
                          <w:t xml:space="preserve"> resident of this barangay with postal address</w:t>
                        </w:r>
                        <w:r w:rsidRPr="0005400D">
                          <w:rPr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801F60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237</w:t>
                        </w:r>
                        <w:r w:rsidR="00183967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3</w:t>
                        </w:r>
                        <w:r w:rsidR="00801F60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TEJERON ST.,</w:t>
                        </w:r>
                        <w:r w:rsidR="00F245B4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STA ANA MANILA</w:t>
                        </w:r>
                        <w:r w:rsidR="002E004B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.</w:t>
                        </w:r>
                        <w:r w:rsidR="002E004B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He/she is one of the indigents of this Barangay.</w:t>
                        </w:r>
                      </w:p>
                      <w:p w14:paraId="494AB613" w14:textId="77777777" w:rsidR="006610B6" w:rsidRDefault="006610B6" w:rsidP="00731FA6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0EE8BA6B" w14:textId="3F33DB4E" w:rsidR="006610B6" w:rsidRPr="006610B6" w:rsidRDefault="006610B6" w:rsidP="006610B6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B1678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3348A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This certification is being issued upon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 </w:t>
                        </w:r>
                        <w:r w:rsidRPr="003348A3">
                          <w:rPr>
                            <w:rFonts w:cstheme="minorHAnsi"/>
                            <w:sz w:val="24"/>
                            <w:szCs w:val="24"/>
                          </w:rPr>
                          <w:t>request of the bearer for the reason stated below and for what whatever legal purpose it may serve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.</w:t>
                        </w:r>
                      </w:p>
                      <w:p w14:paraId="7CE3B4CC" w14:textId="77777777" w:rsidR="006610B6" w:rsidRDefault="006610B6" w:rsidP="00C10184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14:paraId="7EC65DA5" w14:textId="77E07CAA" w:rsidR="006610B6" w:rsidRDefault="006610B6" w:rsidP="00C10184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14:paraId="7A1B7985" w14:textId="77777777" w:rsidR="002E004B" w:rsidRDefault="002E004B" w:rsidP="00C10184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14:paraId="02B37204" w14:textId="77777777" w:rsidR="006610B6" w:rsidRDefault="006610B6" w:rsidP="005C1A2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bookmarkStart w:id="10" w:name="_Hlk130899087"/>
                        <w:r>
                          <w:rPr>
                            <w:sz w:val="24"/>
                            <w:szCs w:val="24"/>
                          </w:rPr>
                          <w:t>Financial Assistance                      Medical Assistance</w:t>
                        </w:r>
                      </w:p>
                      <w:p w14:paraId="3929B56E" w14:textId="77777777" w:rsidR="006610B6" w:rsidRDefault="006610B6" w:rsidP="005C1A2B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  <w:p w14:paraId="10221CBA" w14:textId="77777777" w:rsidR="006610B6" w:rsidRPr="00F86777" w:rsidRDefault="006610B6" w:rsidP="005C1A2B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School Requirement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Hospital Requirement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     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7B4B4EF" w14:textId="77777777" w:rsidR="006610B6" w:rsidRDefault="006610B6" w:rsidP="005C1A2B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  <w:p w14:paraId="3A8DF27E" w14:textId="77777777" w:rsidR="006610B6" w:rsidRDefault="006610B6" w:rsidP="005C1A2B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Burial Assistance                           Scholarship Application</w:t>
                        </w:r>
                      </w:p>
                      <w:p w14:paraId="729C920E" w14:textId="77777777" w:rsidR="006610B6" w:rsidRDefault="006610B6" w:rsidP="005C1A2B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</w:t>
                        </w:r>
                      </w:p>
                      <w:p w14:paraId="7B9C0B75" w14:textId="77777777" w:rsidR="006610B6" w:rsidRDefault="006610B6" w:rsidP="005C1A2B">
                        <w:pPr>
                          <w:pStyle w:val="NoSpacing"/>
                          <w:ind w:left="4320" w:firstLine="720"/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Educational Assistance                </w:t>
                        </w:r>
                        <w:r>
                          <w:t>Social Pension Application</w:t>
                        </w:r>
                      </w:p>
                      <w:p w14:paraId="2C7088C2" w14:textId="77777777" w:rsidR="006610B6" w:rsidRDefault="006610B6" w:rsidP="005C1A2B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For Indigent Senior Citizen</w:t>
                        </w:r>
                        <w:bookmarkEnd w:id="10"/>
                      </w:p>
                      <w:p w14:paraId="06DEB9EC" w14:textId="69497798" w:rsidR="006610B6" w:rsidRDefault="006610B6" w:rsidP="005C1A2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bookmarkStart w:id="11" w:name="_Hlk130392795"/>
                      </w:p>
                      <w:p w14:paraId="0DAA7705" w14:textId="7BB216C9" w:rsidR="006610B6" w:rsidRDefault="006610B6" w:rsidP="00C50F4A">
                        <w:pPr>
                          <w:pStyle w:val="NoSpacing"/>
                          <w:ind w:left="4320"/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Othe</w:t>
                        </w:r>
                        <w:bookmarkEnd w:id="11"/>
                        <w:r>
                          <w:rPr>
                            <w:sz w:val="24"/>
                            <w:szCs w:val="24"/>
                          </w:rPr>
                          <w:t>rs</w:t>
                        </w:r>
                        <w:r w:rsidRPr="00A60BA9">
                          <w:rPr>
                            <w:sz w:val="28"/>
                            <w:szCs w:val="28"/>
                          </w:rPr>
                          <w:t>:</w:t>
                        </w:r>
                        <w:r w:rsidR="00183967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  <w:u w:val="single"/>
                          </w:rPr>
                          <w:t xml:space="preserve"> PHILHEALTH</w:t>
                        </w:r>
                      </w:p>
                      <w:p w14:paraId="79873683" w14:textId="4B8A2496" w:rsidR="006610B6" w:rsidRPr="009D73C5" w:rsidRDefault="006610B6" w:rsidP="00C50F4A">
                        <w:pPr>
                          <w:pStyle w:val="NoSpacing"/>
                          <w:ind w:left="4320"/>
                          <w:rPr>
                            <w:color w:val="806000" w:themeColor="accent4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ab/>
                        </w:r>
                      </w:p>
                      <w:p w14:paraId="693AD513" w14:textId="51470E9B" w:rsidR="006610B6" w:rsidRPr="00E50233" w:rsidRDefault="006610B6" w:rsidP="00183967">
                        <w:pPr>
                          <w:pStyle w:val="NoSpacing"/>
                          <w:ind w:left="43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SIGNED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ISSUED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this</w:t>
                        </w:r>
                        <w:r w:rsidRPr="00577D9E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801F60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2</w:t>
                        </w:r>
                        <w:r w:rsidR="00183967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3</w:t>
                        </w:r>
                        <w:r w:rsidR="00183967" w:rsidRPr="00183967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vertAlign w:val="superscript"/>
                          </w:rPr>
                          <w:t>rd</w:t>
                        </w:r>
                        <w:r w:rsidR="00183967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801F60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1A3003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day of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SEPTEMBER </w:t>
                        </w:r>
                        <w:r w:rsidRPr="001A3003">
                          <w:rPr>
                            <w:sz w:val="24"/>
                            <w:szCs w:val="24"/>
                          </w:rPr>
                          <w:t>2023</w:t>
                        </w: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at</w:t>
                        </w:r>
                      </w:p>
                      <w:p w14:paraId="0AF9216D" w14:textId="4E7CFCE5" w:rsidR="006610B6" w:rsidRPr="0005400D" w:rsidRDefault="006610B6" w:rsidP="000C21A1">
                        <w:pPr>
                          <w:pStyle w:val="NoSpacing"/>
                          <w:ind w:left="43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Barangay 781, Zone 85, Sta. Ana, Manila, Philippines.</w:t>
                        </w:r>
                      </w:p>
                      <w:p w14:paraId="09652D1F" w14:textId="6D1E0AC7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</w:t>
                        </w:r>
                      </w:p>
                      <w:p w14:paraId="34907698" w14:textId="77777777" w:rsidR="006610B6" w:rsidRPr="00527ACC" w:rsidRDefault="006610B6" w:rsidP="00234138">
                        <w:pPr>
                          <w:pStyle w:val="NoSpacing"/>
                        </w:pPr>
                      </w:p>
                      <w:p w14:paraId="1A3A9497" w14:textId="46203882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7AD12DB8" w14:textId="6CF83E58" w:rsidR="006610B6" w:rsidRPr="009D73C5" w:rsidRDefault="006610B6" w:rsidP="00234138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9F6D389" w14:textId="77777777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CB67FA0" w14:textId="74E07ED2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</w:p>
                      <w:p w14:paraId="7475EFFB" w14:textId="022CBA3A" w:rsidR="006610B6" w:rsidRPr="004954E2" w:rsidRDefault="006610B6" w:rsidP="00234138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 w:rsidRPr="004A3795"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bookmarkStart w:id="12" w:name="_Hlk129524369"/>
                        <w:r w:rsidRPr="004954E2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MANOLITO S. DIAZ</w:t>
                        </w:r>
                        <w:bookmarkEnd w:id="12"/>
                      </w:p>
                      <w:p w14:paraId="2DF1B618" w14:textId="3C62725F" w:rsidR="006610B6" w:rsidRDefault="006610B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</w:t>
                        </w:r>
                        <w:r w:rsidRPr="004E0878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4E0878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Punong Baranga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  <w:p w14:paraId="0C819417" w14:textId="5857A596" w:rsidR="006610B6" w:rsidRDefault="006610B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                                                                               </w:t>
                        </w:r>
                      </w:p>
                      <w:p w14:paraId="6DCFE2DE" w14:textId="77777777" w:rsidR="006610B6" w:rsidRDefault="006610B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7CA7BDB" w14:textId="6AB7A5DC" w:rsidR="006610B6" w:rsidRPr="00F245B4" w:rsidRDefault="006610B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                                                                         </w:t>
                        </w:r>
                        <w:r w:rsidR="00F245B4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 w:rsidRPr="009D73C5"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(not valid without barangay seal)</w:t>
                        </w:r>
                      </w:p>
                      <w:p w14:paraId="0883B2A1" w14:textId="4DCA81F7" w:rsidR="006610B6" w:rsidRDefault="006610B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6CE8B7F2" w14:textId="77777777" w:rsidR="006610B6" w:rsidRDefault="006610B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D85BB50" w14:textId="53533262" w:rsidR="006610B6" w:rsidRPr="00F67C59" w:rsidRDefault="006610B6" w:rsidP="00F32977">
                        <w:pPr>
                          <w:pStyle w:val="NoSpacing"/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                                                                               </w:t>
                        </w:r>
                        <w:r w:rsidRPr="005877CB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F67C59"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(not valid without barangay seal)</w:t>
                        </w:r>
                      </w:p>
                      <w:p w14:paraId="2CCDB316" w14:textId="7FFB9DEE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3078524" w14:textId="7EEF8BF1" w:rsidR="006610B6" w:rsidRPr="00EA61F0" w:rsidRDefault="006610B6" w:rsidP="00234138">
                        <w:pPr>
                          <w:pStyle w:val="NoSpacing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 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(not valid wit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out barangay dry seal)</w:t>
                        </w:r>
                      </w:p>
                      <w:p w14:paraId="3301BF79" w14:textId="6F8D2F08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6524969" w14:textId="76614A20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65A391" w14:textId="576928BE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84CE3A0" w14:textId="38C572D4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9D2F2AE" w14:textId="7CB4B182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B0AC030" w14:textId="02F36824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EEECECC" w14:textId="6CBA603E" w:rsidR="006610B6" w:rsidRPr="006C2332" w:rsidRDefault="006610B6" w:rsidP="00234138">
                        <w:pPr>
                          <w:pStyle w:val="NoSpacing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     </w:t>
                        </w:r>
                        <w:r w:rsidRPr="006C2332">
                          <w:rPr>
                            <w:i/>
                            <w:iCs/>
                            <w:sz w:val="20"/>
                            <w:szCs w:val="20"/>
                          </w:rPr>
                          <w:t>(not valid without Barangay Seal)</w:t>
                        </w:r>
                      </w:p>
                      <w:p w14:paraId="73152593" w14:textId="77777777" w:rsidR="006610B6" w:rsidRPr="005248C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6C969D" w14:textId="0A0E3761" w:rsidR="006610B6" w:rsidRDefault="006610B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EC6731" w14:textId="7A650AD0" w:rsidR="006610B6" w:rsidRDefault="006610B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50B729" w14:textId="56B532DE" w:rsidR="006610B6" w:rsidRDefault="006610B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227CD8D" w14:textId="5C058D16" w:rsidR="006610B6" w:rsidRDefault="006610B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</w:p>
                      <w:p w14:paraId="5C02704A" w14:textId="7F195293" w:rsidR="006610B6" w:rsidRDefault="006610B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  <w10:wrap type="square" anchorx="margin" anchory="margin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64544" behindDoc="0" locked="1" layoutInCell="1" allowOverlap="1" wp14:anchorId="00D47235" wp14:editId="0F6E9AA1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33655</wp:posOffset>
                  </wp:positionV>
                  <wp:extent cx="867410" cy="1040130"/>
                  <wp:effectExtent l="0" t="0" r="8890" b="7620"/>
                  <wp:wrapNone/>
                  <wp:docPr id="9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67410" cy="104013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FDD2C46" id="Rectangle 9" o:spid="_x0000_s1026" style="position:absolute;margin-left:81.4pt;margin-top:2.65pt;width:68.3pt;height:81.9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2TkgIAAIYFAAAOAAAAZHJzL2Uyb0RvYy54bWysVFtv0zAUfkfiP1h5&#10;7+KUbG2jpdNoN4SEYNpAPLvOSWPJsS3b60WI/86xnWbAJpAQeXB8OZfvfOezL68OvSQ7sE5oVWfF&#10;Gc0IKK4bobZ19uXz7WSeEeeZapjUCursCC67Wr5+dbk3FUx1p2UDlmAQ5aq9qbPOe1PlueMd9Myd&#10;aQMKD1tte+Zxabd5Y9keo/cyn1J6ke+1bYzVHJzD3XU6zJYxftsC95/a1oEnss4Qm4+jjeMmjPny&#10;klVby0wn+ACD/QOKngmFScdQa+YZebTiWahecKudbv0Z132u21ZwiDVgNQX9rZqHjhmItSA5zow0&#10;uf8Xln/c3VkimjpbZESxHlt0j6QxtZVAFoGevXEVWj2YOzusHE5DrYfW9uGPVZBDpPQ4UgoHTzhu&#10;zi9mZYHEczwqaEmLN5Hz/MnbWOffge5JmNSZxeyRSbb74DxmRNOTSUi2kcLcCilJY5BdjGy1/yp8&#10;F7nCHNE3GA1sYa//rqnUh7Xmjz0on4RlQTKPqnadMA7TVNBvAHmy75sC60FReyTLWKESXqwYAQeI&#10;ofbY+2/T+TWli+nbyeqcriYlnd1MrhflbDKjN7OSlvNiVay+B8RFWT06+KA5k2sjTkIsymfgX9TP&#10;cCWShKIUyY5FwSf+EFDk8QQRKQ0MBazO8tBvtMO5t+B5F6YtMjzso/F4MDgG/oOVVGFUOqxTprCT&#10;B8UkjcSZP0pI1vfQotRQFdPYpXjJYSVtQss4R/JTA13HGkjb5xS/IMQAJDwLwSOupMKAT2iH2EOA&#10;k+WvsVOYVF10hfhGjMDon4Al59EjZtbKj869UNq+FEBiVUPmZH8iKVETWNro5hgvWGQPL3uscHiY&#10;wmvy8zq6Pz2fyx8AAAD//wMAUEsDBAoAAAAAAAAAIQAZhIqkKBQAACgUAAAUAAAAZHJzL21lZGlh&#10;L2ltYWdlMS5wbmeJUE5HDQoaCgAAAA1JSERSAAABAAAAAPMIBgAAAGkDyGUAAAABc1JHQgCuzhzp&#10;AAAABGdBTUEAALGPC/xhBQAAAAlwSFlzAAAh1QAAIdUBBJy0nQAAE71JREFUeF7tnXlw1+WdxzMj&#10;1oNWq4JaLKsVpQJeGOVKuEQIN1qNKOuIqIOKVbeiMLXupjrr1hadXazsLrtdu+2udSEcgqyj4gra&#10;rlOtI7lDgpwuxHhwBQI5gDXJu5Mo7yTfJL/f9/d8nuf9mnn902kL5Hm/nly/I034w4yc90Z0H5G7&#10;5rTrlu0/YdiSY21Z3wE29Oh3rLBf5p7iUdev/mzZa5fgjxNCxMnpY5deyWLujGg7Eg0XQFRLMq/v&#10;i7+uEKIzDLzzjV5njV9ZxcJNlGg7Eiz0jlh41bjPj5aWfgv/PCFES87OWt7ul+yJFm1HgkXdVcsm&#10;3rYT/3whwqL3lFXvsSjjFG1HggWcaDeOy34dHx4h/KLnxDXnsghTKdqOBAs22R4rKvoGPnxC2KPn&#10;+OUPsPBcEW1HggUap6VjbpqBD6sQ7nLpra/+DYvNRdF2JFiUqXLHvCd+iA+3EKknPXvt6Sww10Xb&#10;kWAhumDF3AXdcQxCxMspo5btZmFZEW1HgsXnkoVXXLsLxyJEcmExWRRtR4JF56o4JiESx5ljlz3O&#10;IrLoweoaZN05Kn714hEWnmuW3XTXPTg+ITrHiRn/VcEisua+qsPIN/HU1dXVF1xx7VEWoQsWXjF6&#10;C45TiGicnJFbz0Ky5LMvliDR+Mnvl+nehdBnSA2OVwjOySNy97GYLIkGnaHiuX916mcI+X2GfI7j&#10;FqKJU0cu28tismL3UUuPojen2XrvPGd+flA8YpqeixA6PSasePrrMVmy5/jlJsJnbDh7AA0zbrfM&#10;uO8RzEGEBAvKkujIPLvXvu3EtwiYhfAdFpMl0Y131B6s1kUgkkf3kbnbWVBW3PJ/+5CK37hwEZQM&#10;nliM2Qj7LD2BBWXFbhn+ftZvi+ot21N+EWBAwirdhi05wqKy4iefH0QO4VI8bFJqH1Nw3pWHMSdh&#10;hYvGv3oSC8qS2L8ANM4YXZeT0w3zEi5z0vCltSwoK16c/YrZX+0lm03Zd6f0cQR5F1xdhZkJF2FB&#10;WXLXpwcwddEaDc89YHHGKeYmXOE7k1b+ggVlSexbRISFGacbx02fj/mJVMJisiY2LToICzNOP+zR&#10;7yhmKFIBi8ma2LLoJHl9BqX8mYeYo4iL3lOWj2UxWRMbFl2kMH1cyi+BHT96/DLMUyST7qNyD7OY&#10;rIntigSxoffAlF8CRZeN2ouZimTAQrIoNisSDIsyFWKuIpGwkCza8GsskTxYkKkQsxWJgIVk0eIt&#10;ezBTkUxYkKkQ8xVdgYVk0b7Zq/UIv5jY+7/v6xKwzmmjV/RhIVkV2xQxwWJMlVuz55yLWYsofHfq&#10;y3/JIrIqNilihsWYKrfe8+hEzFu0Rc/xK55iEVm18gs9pTdVlE281ak3MSmfevtDmLlgfHfKqn9m&#10;EVkWWxQpgoWYSjfdMOunmLtoyTdH5T7HArIsNihSyKY7HnTuTUpKRk77a8xeNNB7yqofs4As+25h&#10;JSYoUg2LMNWW33zXLMw/bM6bvPJGFpB1sT3hACxAF9wye/4IZBAml96y6hwWj3WxO+EQLEAX3Jrz&#10;999GDuHB4vFBbE44BIvPFZFDWLBwfBB7E47BwnNJZBEGLBwfDPU1/C1Qu79Kl4ALsHB8EVsTjsKi&#10;c01k4icsGp/EzoSjsOBcFLn4xZnjVvyBReOL2JhwGBabixYPmbgM2fhB+uy1p7NofBIbEw6Tf/lo&#10;5x4V2Jo7cxafinzsw4LxyW279mNiwmUqf7vUqScHtSfysQ0LxjexL+E4dbW1Zr4N+LPIyCYnZy6p&#10;Y8H4ZI+s5XqlH0OwyJz2L9JtvjvxwDvf6MWC8U3sShiBRua4O3Ny7P08gMXio9iVMAILzILIygYs&#10;FB+d+sh6fflvDBaXFZGX2/SavOofWCw+ik0JQ7CwrLgx6+a/RWbuwkLxVWxKGIKFZUlk5iYsEl/t&#10;NXmlvvw3Rm1NjfkLoEHk5hbnTVv1BAvFV7EpYYhP/iPX1AOBWrN0zPRHkZ07sEh8FpsShijOmGzm&#10;ocDtiezcgAXiu9iUMAQLybLIL9XkdGOB+OwT/1ZwBJsShmARWRYBphYWiO9iT8IYLCLrIsPU8J1J&#10;L/+aBeK72JMwBgvIukVDJi1CjvHD4ghB7EkYovJ3y734DQATOcbLqSNza1kcvjvy3rX6/b9BWDi+&#10;mPe99EPIMj5YHCFYV1eHSQlLsHB8ElnGAwsjFLEnYQwWjW8iz+TDwghF7EkYYttDj3v7/X9LkWdy&#10;YVGEJDYlDMFi8VVkmjxYFKGoJwDZhIXiq8g0ObAoQlLv+W+P7Y8+GcSX/y1FromHRRGS2JQwBAvE&#10;d5FrYumW8dJRFkVIYlPCECwQ38077/J6ZJs4WBChiU0JI7A4QhHZJoYeWSv/nQURmtiVMAILIxSL&#10;rxn3PPLtOiyGEMWuhAF2/OTp4H7493WRbxdJX3wiiyE0R9z7hn4FaAgWRGii4K7BYgjRN97biWkJ&#10;19n3xw90AUBk3HlYDCGKbQkDsBBCFRl3jnMmrHiNxRCi2JZwnKqCIl0ALSxJH7sEOXccFkKoYl/C&#10;cVgEoYucOw4LIVSxL+Ewn/zTb3QBEJFzxzhleG49CyFUsTHhMGz8st+xgj6Da5F1dFgEIYuNCUcp&#10;6JfpzZt+JENkHR0WQchiZ8JR2Ohls8g6Gt1HhfmCn22JnQkHYYOXXzW/z6DoLxzKAgjZ79/8ih4F&#10;6Ch7//BHXQARRd7twyII2TkL/qS3AnMUNnTJRd5tc9a45UG+209brly3XReAg7CRy9YtHDByMTJv&#10;HRZA6O7edwiTE65QVViiC6ATIvPWYQGELjYnHIKNW7YvMm8dFkDoYnPCEdiwZTSROefs8St3swBC&#10;F7sTDrBx8m16wE8XLE4fV4ncj4eNX+oCcAk2atkxkfvxsPFLXQCuwMYsOy5yPx42fqkLwAXYkGXn&#10;RO5f5ZQRub9g45e6AFING7HsvPn9Mn+G7Jthw5dNYociBXx0x4PBv7pvMkT2zbDhyyaxRREz1Zu3&#10;6bN/kkT2zbDhyyaxRxEndXWKP4ki+2bY8GWTmKSIETZamTiRfRNjHlh/Jxu+bBKbFDHBBisT60cz&#10;f3gH8k9LO33MMr0ASBtilyIG2FhlErxoaA3y15f/7YltiiRDhyqTJvLXBdCe2KdIImygMrkif10A&#10;7YmNiiTBximTL/LXBdCe2KlIAmyYMh6Rvy6A9sRWRYJho5Tx2Rh//+x132Sjl81iryJBHCguU/wO&#10;WLFgQfe0XpNf/gkbvWwWuxUJYFP23XpsvyOWDpn0WNr5P1j9MRu9bBbbFV2EjVCmzpJrsnbo+/8I&#10;Yr+iC7ABytSrCyCC2LDoBDV79yt+h9UFEEFsWXSRA6Xl9ZW/W3Fky5z5R/PPT6eDlPGqCyCC2K+I&#10;gdrqQ/VFwybplX9jUhdABLFNkSL2/ylP30YkSV0AEcQOhQPU6YVCEqougAhie8IxDu+q1GXQRXUB&#10;RBB7Ew7Dxi3bVxdABLExYQA2ctm6ugAiiG0JI9Ts02MPoqoLIILYlTAGG7z8qroAIog9CYPUHjqk&#10;i6ANdQFEEFsShmHjl7oAIokNCeOwAEJXF0AEsR/hASyCkNUFEEFsR3gCCyFUdQFEELsRHsFiCFFd&#10;ABHEZoRnsCBCUxdABLEX4SEsipBMO/8Hq/SagO2IrQgPaXiREhZGCBYPytqRdv60Vx5jo5fNYivC&#10;U1gcIVg8ZMJjaSNnrjuZjV42i50Ij2GB+O6OZ5ec0vjmIGz0sllsRHjMzp89F9wl0Bh/A2z0slls&#10;RHgOi8Rnkb8ugPbEPoTn7H5jfVDvWoT8dQG0J/YhAoCF4qvIXxdAe2IbIgDKps8O5iXJkX9a2lnj&#10;lh9mw5dNYhsiEFgsvpnfb9hh5J+WNmnuWzPZ8GWT2IUIBBaMb26Z9aPbkX8TbPiySexCBMLe9e96&#10;fwkg+2bY8GWT2IUICBaNTyL7ZtjwZZPYhAgIFo1PIvtm2PBlk9iECIj8/sO9/m0Asm/mjLErnmLj&#10;l7oAQqSu2t9XE87vO/TvkP1XYeOXugBChcXjg8j9eNj4pS6AUGHx+CByPx42fqkLIFRYPD6I3I+n&#10;99SXP2UBhC72IAKDxWPd4oGjK5E7hwUQutiDCIy83lfRiCyLzFuHBRC62IMIjM33POrdrwKReeuw&#10;AEIXexCBUfmfy7x7fQBk3jrnTlz5SxZByGIPIjD2byj06ucARZeOXITM24ZFEKo9x684ij2IwKje&#10;9rFXFwDybh8WQqhefcdrugAC5dDOijAvgDPHrahmMYRo9mPv6AIIlAMlZd5cAAV9h1Yj72iwGEJ0&#10;3qINR7AHERifr1nrzQ8BkXV0WAwh+sIr5boAAuXjny4I9wI487oVNSyI0Hy/+FPMQYRGUcYULx4H&#10;kN9ncA2y7hgsiNCsOliDOYjQYDFZFDl3HBZEaGILIkBYTBZFzh2n15RVL7IoQhJbEAHCYrJm6RVj&#10;XkLOnYNFEZLYgggQFpQ1kXHnYVGEJLYgAoQFZU1k3DVYGKGILYjAqN6yzfwFgHy7DgsjFLEHERh5&#10;Fw81/ytA5Nt1LrpxzbMsjhDEHkRgsKAsWZw+5nnkmxhYHL5b8dkBzEGEBovKksg2cZx+3bI6FonP&#10;YgsiQFhUVszrfWU9sk0sLBKfxRZEYBSPnGb6+3/kmnhYJL5aW1uHOYjQYFFZErkmBxaLj2ILIkBY&#10;VFZEpsmDxeKbK9fvwBREaFQs+rXppwAj0+TCovFJbEEECIvKisgz+bBofPHdAj3/P2RYWFZEnvHA&#10;4vFB7EAESNn02WZ/+o8s4+OMccsPsIAsix2IQGFhWTDvwqsPIct4YRFZFjsQgcLisiByjJ/0Wa8v&#10;YCFZFBsQgcLCsmBJxuTnkGNqYDFZ87M91ZiBCBUWlwWRYWphUVnxG5lL9MYfgcPCsiDySz0sLCti&#10;AyJgWFwWRH5uwOJyXZy/CBgWlgWRnTuMfeCt+1lkrvovqzdhAiJkWFyuW5I1/WFk5xYsNFfF+YuA&#10;YXFZELm5CYvNNXH+InBYXK6LzNxl9Jx1j7PoXBFnLwKHxeW6ZRNmPIHM3IaF54I4exE4n69+3eRT&#10;fpGXDViAqXRbxX4cvwgdFpfrIis7zF78wYksxFQ4//k8HL0IHRaX65YvXHgSsrLFmVkrq1iQcdrn&#10;xtV6pJ9o5NDOCnMXQP73rjmInGzCooxTnL0Q+tI/VbAw4xDnLoTiTyULF5afxAJNpjh3Iep3PP5z&#10;cz/135mz+FTk4weXz3j1BRZqMsS5C1FfX1dn7rN/Ucbkl5CNX5yYwYNNpDh2IRphgbkucvETFm2i&#10;xJkL0QiLy3WRid+weLsqzlyIRlhcros8woBF3Flx5kI0UnrtjeZ+6IcswoLF3FFx5kI0UvnbpYrf&#10;Co/+qvRbLOqo4syFaKQqr8jcl/5bc3K+jRzCZN7zGwawuNvytDG5nXp4b8MHvGT0DXposIcc2vWJ&#10;ufg/nvvEYGQQNuMfXp/NQmeOvv/NTsffUvzHwgMObt5mLv7yG26fhfmLBiY+8s4DLPiW/ua1zTjy&#10;jsEOoMG6ujr8N4RV9hv8sr982qx5mL1oybVz3prLwm/w092de/MOdgAtLbzqOn1LYJSdCxaZ+4Ff&#10;2fhbnsTcBeP6eW/P/Hr8OO8Oww6gNfE/EUYo6Jdp7p18P7r13vswc9EWc555b0yc8f/ZgstG6asB&#10;A7Czc93N0++ejHmLKMx+5oMeOO8Oww6gIzY8gUS4CTsv191814PnYNaio+DcI8MOoLPi/1I4QO2B&#10;gybjx4xFV8AG2oUdQFctHj5V3xakmKIhE819v98g5isSAbbQKuwAEunuN9/GnyTihJ2FBTFbkUiw&#10;ieNgB5AsD27UewrGwa5n/lHxi+P5chsfNk2kCXYAcXi4ohJ/A5Fo2MfbggX9R+zDTEUyOXbsWONv&#10;CNghxO2et37fOFrRdfIuHmrye/0Gt897cgDmKeKCHUSqLLvxTv2wsJPs/p/fm/2s3yDmKFLBhz36&#10;OfdZA7sW7VDzxR7T4TdsDzMUqeSjabffww4o1X7x32sxddGSw5WfmQ6/wU0Tbvkx5idcgR2UK+qZ&#10;h/X1ny5dZfJdeb8u5iZcJO+C9C/YobkkegiGDWcPoB8Ha+ZfeM1+zEy4zNLs7BPYAbqor8872JHz&#10;c/Nf5rd0XU5ON8xLWCGv1+XV7DBd1fqzEXc+/Uuvom/0vIGHMSdhFXqwBsy/eOjRupoa5OUeNfur&#10;6jf07E//7j6I+QgfKBw04UN2yBbd8+Y7X37nEO+3Dg3PxivJmm72gTodsfCqsUWYjfANduBe+eVn&#10;5LKb7jq6a9ELRw6UliPf9tn3/of12+c/daRwUFYQkbcmZiJ8hx2+DFfMQoREadatTj6ASMZnSebU&#10;hzEHESqlw6eUsXFIfy2+YnQFjl+IJvL6DKpgY5EeecFVX+C4heDkX5JRRccj7XrBNTU4XiGiUTAg&#10;s5yOSZoxf8DwTThOITpH+fhb7mTjku5aMnzq/Tg+IRIHG5t0RxyTEMmlYMDwbWyAMn4Lv5/5CY5F&#10;iHjZOjPnZDZKmXwrbpvbHccgROrZOnvuLDZUmTi3znzor/DhFsJdijMm3swGLDtuScak2/FhFcIe&#10;HyxefCIbtmzd8oULT8KHTwi/KByctZKNPmRL0q97Bx8eIcKidML0j1kUPrtx5LRd+OcLIVrS8OVv&#10;4SXD9rBwLFrYL2Pv9hn3nYF/nhCiMxT1H3IRC8wlSy7J7Iu/rhAiTnYtWNg/v++QNXkXD97N4uyK&#10;eRcOqsrvM3jN1vlPDsQfJ8yTlvb/pzj0gVyntPUAAAAASUVORK5CYIJQSwMEFAAGAAgAAAAhAPav&#10;tMjaAAAACQEAAA8AAABkcnMvZG93bnJldi54bWxMj8tuwjAQRfeV+AdrKnVXHNIWkRAHIRDdl8fe&#10;xEMSNR5HtknSv++wapdXZ3TvmWIz2U4M6EPrSMFinoBAqpxpqVZwPh1eVyBC1GR05wgV/GCATTl7&#10;KnRu3EhfOBxjLbiEQq4VNDH2uZShatDqMHc9ErOb81ZHjr6WxuuRy20n0yRZSqtb4oVG97hrsPo+&#10;3i2PpIeTuZzxU1+qcTXsd1tf3WqlXp6n7RpExCn+HcNDn9WhZKeru5MJouO8TFk9Kvh4A8E8zbJ3&#10;ENcHyBYgy0L+/6D8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HebZOSAgAAhgUAAA4AAAAAAAAAAAAAAAAAOgIAAGRycy9lMm9Eb2MueG1sUEsBAi0ACgAAAAAA&#10;AAAhABmEiqQoFAAAKBQAABQAAAAAAAAAAAAAAAAA+AQAAGRycy9tZWRpYS9pbWFnZTEucG5nUEsB&#10;Ai0AFAAGAAgAAAAhAPavtMjaAAAACQEAAA8AAAAAAAAAAAAAAAAAUhkAAGRycy9kb3ducmV2Lnht&#10;bFBLAQItABQABgAIAAAAIQCqJg6+vAAAACEBAAAZAAAAAAAAAAAAAAAAAFkaAABkcnMvX3JlbHMv&#10;ZTJvRG9jLnhtbC5yZWxzUEsFBgAAAAAGAAYAfAEAAEwbAAAAAA==&#10;" stroked="f" strokeweight="1pt">
                  <v:fill r:id="rId10" o:title="" recolor="t" rotate="t" type="frame"/>
                  <w10:anchorlock/>
                </v:rect>
              </w:pict>
            </mc:Fallback>
          </mc:AlternateContent>
        </w:r>
        <w:r w:rsidR="00650313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8272" behindDoc="0" locked="0" layoutInCell="1" allowOverlap="1" wp14:anchorId="121C262D" wp14:editId="45713F12">
                  <wp:simplePos x="0" y="0"/>
                  <wp:positionH relativeFrom="column">
                    <wp:posOffset>2774481</wp:posOffset>
                  </wp:positionH>
                  <wp:positionV relativeFrom="paragraph">
                    <wp:posOffset>6784975</wp:posOffset>
                  </wp:positionV>
                  <wp:extent cx="1375575" cy="1922973"/>
                  <wp:effectExtent l="0" t="0" r="0" b="127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5575" cy="1922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E65BF" w14:textId="28506065" w:rsidR="006610B6" w:rsidRDefault="006610B6">
                              <w:r w:rsidRPr="002E59EA">
                                <w:rPr>
                                  <w:noProof/>
                                </w:rPr>
                                <w:drawing>
                                  <wp:inline distT="0" distB="0" distL="0" distR="0" wp14:anchorId="67C66514" wp14:editId="57DA0CB0">
                                    <wp:extent cx="1186180" cy="1875072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alphaModFix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3629" cy="1886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1C262D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0;text-align:left;margin-left:218.45pt;margin-top:534.25pt;width:108.3pt;height:151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ydRQIAAIEEAAAOAAAAZHJzL2Uyb0RvYy54bWysVMGO2jAQvVfqP1i+l0CApUSEFWVFVWm1&#10;uxJUezaOQyLZHtc2JPTrO3YIS7c9Vb04Y8/4eea9mSzuWyXJSVhXg87paDCkRGgORa0POf2+23z6&#10;TInzTBdMghY5PQtH75cfPywak4kUKpCFsARBtMsak9PKe5MlieOVUMwNwAiNzhKsYh639pAUljWI&#10;rmSSDod3SQO2MBa4cA5PHzonXUb8shTcP5elE57InGJuPq42rvuwJssFyw6WmarmlzTYP2ShWK3x&#10;0SvUA/OMHG39B5SquQUHpR9wUAmUZc1FrAGrGQ3fVbOtmBGxFiTHmStN7v/B8qfTiyV1kdMZJZop&#10;lGgnWk++QEtmgZ3GuAyDtgbDfIvHqHJ/7vAwFN2WVoUvlkPQjzyfr9wGMB4ujWfT6WxKCUffaJ6m&#10;89k44CRv1411/qsARYKRU4viRU7Z6dH5LrQPCa85kHWxqaWMm9AwYi0tOTGUWvqYJIL/FiU1aXJ6&#10;N54OI7CGcL1DlhpzCcV2RQXLt/s2UpP2Be+hOCMPFro+coZvasz1kTn/wiw2DpaOw+CfcSkl4Ftw&#10;sSipwP7823mIRz3RS0mDjZhT9+PIrKBEftOo9Hw0mYTOjZvJdJbixt569rcefVRrQAJGOHaGRzPE&#10;e9mbpQX1ijOzCq+ii2mOb+fU9+bad+OBM8fFahWDsFcN8496a3iADoQHJXbtK7PmIpdHpZ+gb1mW&#10;vVOtiw03NayOHso6Shp47li90I99HpviMpNhkG73Mertz7H8BQAA//8DAFBLAwQUAAYACAAAACEA&#10;AYv01uMAAAANAQAADwAAAGRycy9kb3ducmV2LnhtbEyPS0/DMBCE70j8B2uRuCDqFJO0hDgVQjwk&#10;bjQ8xM2Nl6QiXkexm4R/z3KC2+7OaPabYjO7Tow4hL0nDctFAgKp9nZPjYaX6v58DSJEQ9Z0nlDD&#10;NwbYlMdHhcmtn+gZx21sBIdQyI2GNsY+lzLULToTFr5HYu3TD85EXodG2sFMHO46eZEkmXRmT/yh&#10;NT3etlh/bQ9Ow8dZ8/4U5ofXSaWqv3scq9WbrbQ+PZlvrkFEnOOfGX7xGR1KZtr5A9kgOg2XKrti&#10;KwtJtk5BsCVLFQ87PqnVUoEsC/m/RfkDAAD//wMAUEsBAi0AFAAGAAgAAAAhALaDOJL+AAAA4QEA&#10;ABMAAAAAAAAAAAAAAAAAAAAAAFtDb250ZW50X1R5cGVzXS54bWxQSwECLQAUAAYACAAAACEAOP0h&#10;/9YAAACUAQAACwAAAAAAAAAAAAAAAAAvAQAAX3JlbHMvLnJlbHNQSwECLQAUAAYACAAAACEAQM+M&#10;nUUCAACBBAAADgAAAAAAAAAAAAAAAAAuAgAAZHJzL2Uyb0RvYy54bWxQSwECLQAUAAYACAAAACEA&#10;AYv01uMAAAANAQAADwAAAAAAAAAAAAAAAACfBAAAZHJzL2Rvd25yZXYueG1sUEsFBgAAAAAEAAQA&#10;8wAAAK8FAAAAAA==&#10;" fillcolor="white [3201]" stroked="f" strokeweight=".5pt">
                  <v:textbox>
                    <w:txbxContent>
                      <w:p w14:paraId="0AFE65BF" w14:textId="28506065" w:rsidR="006610B6" w:rsidRDefault="006610B6">
                        <w:r w:rsidRPr="002E59EA">
                          <w:rPr>
                            <w:noProof/>
                          </w:rPr>
                          <w:drawing>
                            <wp:inline distT="0" distB="0" distL="0" distR="0" wp14:anchorId="67C66514" wp14:editId="57DA0CB0">
                              <wp:extent cx="1186180" cy="1875072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alphaModFix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3629" cy="1886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14574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0080" behindDoc="1" locked="0" layoutInCell="1" allowOverlap="1" wp14:anchorId="0B59397B" wp14:editId="6C42C484">
                  <wp:simplePos x="0" y="0"/>
                  <wp:positionH relativeFrom="column">
                    <wp:posOffset>3034042</wp:posOffset>
                  </wp:positionH>
                  <wp:positionV relativeFrom="paragraph">
                    <wp:posOffset>6635978</wp:posOffset>
                  </wp:positionV>
                  <wp:extent cx="1906438" cy="2104845"/>
                  <wp:effectExtent l="0" t="0" r="17780" b="1016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06438" cy="2104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D76239D" id="Rectangle 4" o:spid="_x0000_s1026" style="position:absolute;margin-left:238.9pt;margin-top:522.5pt;width:150.1pt;height:165.75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4PdAIAADoFAAAOAAAAZHJzL2Uyb0RvYy54bWysVFFP2zAQfp+0/2D5fSTpAoOKFFUgpkkI&#10;KmDi2Th2E8nxeWe3affrd3bSgADtYVofXNt3993dl+98frHrDNsq9C3YihdHOWfKSqhbu674z8fr&#10;L6ec+SBsLQxYVfG98vxi8fnTee/magYNmFohIxDr572reBOCm2eZl43qhD8CpywZNWAnAh1xndUo&#10;ekLvTDbL85OsB6wdglTe0+3VYOSLhK+1kuFOa68CMxWn2kJaMa3Pcc0W52K+RuGaVo5liH+oohOt&#10;paQT1JUIgm2wfQfVtRLBgw5HEroMtG6lSj1QN0X+ppuHRjiVeiFyvJto8v8PVt5uV8jauuIlZ1Z0&#10;9InuiTRh10axMtLTOz8nrwe3wvHkaRt73Wns4j91wXaJ0v1EqdoFJumyOMtPyq8kAkm2WZGXp+Vx&#10;RM1ewh368F1Bx+Km4kjpE5Vie+PD4HpwobhYzlBA2oW9UbEGY++Vpj4o5SxFJwWpS4NsK+jbCymV&#10;DcVgakSthuvjnH5jPVNEqi4BRmTdGjNhjwBRne+xh1pH/xiqkgCn4PxvhQ3BU0TKDDZMwV1rAT8C&#10;MNTVmHnwP5A0UBNZeoZ6T18ZYZC/d/K6Ja5vhA8rgaR3mgya4XBHizbQVxzGHWcN4O+P7qM/yZCs&#10;nPU0PxX3vzYCFWfmhyWBnhVlGQcuHcrjbzM64GvL82uL3XSXQJ+poNfCybSN/sEcthqhe6JRX8as&#10;ZBJWUu6Ky4CHw2UY5poeC6mWy+RGQ+ZEuLEPTkbwyGrU0uPuSaAbBRdIq7dwmDUxf6O7wTdGWlhu&#10;Aug2ifKF15FvGtAknPExiS/A63PyennyFn8AAAD//wMAUEsDBBQABgAIAAAAIQCKeB+53AAAAA0B&#10;AAAPAAAAZHJzL2Rvd25yZXYueG1sTE/LTsMwELwj8Q/WInGjTqFtUBqnQpW4IHFoywds420c6kcU&#10;O03y9ywnuO3OjOZR7iZnxY362AavYLnIQJCvg259o+Dr9P70CiIm9Bpt8KRgpgi76v6uxEKH0R/o&#10;dkyNYBMfC1RgUuoKKWNtyGFchI48c5fQO0z89o3UPY5s7qx8zrKNdNh6TjDY0d5QfT0OjkOQDvMy&#10;H/fXTzN9tGTnbxpmpR4fprctiERT+hPDb32uDhV3OofB6yisglWec/XERLZa8yqWMMLHmaGXfLMG&#10;WZXy/4rqBwAA//8DAFBLAQItABQABgAIAAAAIQC2gziS/gAAAOEBAAATAAAAAAAAAAAAAAAAAAAA&#10;AABbQ29udGVudF9UeXBlc10ueG1sUEsBAi0AFAAGAAgAAAAhADj9If/WAAAAlAEAAAsAAAAAAAAA&#10;AAAAAAAALwEAAF9yZWxzLy5yZWxzUEsBAi0AFAAGAAgAAAAhADAd7g90AgAAOgUAAA4AAAAAAAAA&#10;AAAAAAAALgIAAGRycy9lMm9Eb2MueG1sUEsBAi0AFAAGAAgAAAAhAIp4H7ncAAAADQEAAA8AAAAA&#10;AAAAAAAAAAAAzgQAAGRycy9kb3ducmV2LnhtbFBLBQYAAAAABAAEAPMAAADXBQAAAAA=&#10;" fillcolor="#4472c4 [3204]" strokecolor="#1f3763 [1604]" strokeweight="1pt"/>
              </w:pict>
            </mc:Fallback>
          </mc:AlternateContent>
        </w:r>
        <w:r w:rsidR="00A4409E" w:rsidDel="003C06D1">
          <w:delText xml:space="preserve"> </w:delText>
        </w:r>
      </w:del>
    </w:p>
    <w:sectPr w:rsidR="009E7765" w:rsidRPr="00CF13DC" w:rsidSect="00B56E26">
      <w:pgSz w:w="12240" w:h="15840"/>
      <w:pgMar w:top="709" w:right="425" w:bottom="0" w:left="425" w:header="720" w:footer="720" w:gutter="0"/>
      <w:pgBorders w:offsetFrom="page">
        <w:top w:val="checkered" w:sz="10" w:space="10" w:color="385623" w:themeColor="accent6" w:themeShade="80"/>
        <w:left w:val="checkered" w:sz="10" w:space="22" w:color="385623" w:themeColor="accent6" w:themeShade="80"/>
        <w:bottom w:val="checkered" w:sz="10" w:space="26" w:color="385623" w:themeColor="accent6" w:themeShade="80"/>
        <w:right w:val="checkered" w:sz="10" w:space="26" w:color="385623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E6F"/>
    <w:multiLevelType w:val="hybridMultilevel"/>
    <w:tmpl w:val="1D78FE82"/>
    <w:lvl w:ilvl="0" w:tplc="83BC6C60">
      <w:start w:val="1"/>
      <w:numFmt w:val="upperLetter"/>
      <w:lvlText w:val="%1."/>
      <w:lvlJc w:val="left"/>
      <w:pPr>
        <w:ind w:left="46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660E7605"/>
    <w:multiLevelType w:val="hybridMultilevel"/>
    <w:tmpl w:val="AFEC5F9A"/>
    <w:lvl w:ilvl="0" w:tplc="489860A2">
      <w:numFmt w:val="bullet"/>
      <w:lvlText w:val="-"/>
      <w:lvlJc w:val="left"/>
      <w:pPr>
        <w:ind w:left="7935" w:hanging="360"/>
      </w:pPr>
      <w:rPr>
        <w:rFonts w:ascii="Calibri" w:eastAsiaTheme="minorHAnsi" w:hAnsi="Calibri" w:cs="Calibri" w:hint="default"/>
        <w:b/>
        <w:i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95" w:hanging="360"/>
      </w:pPr>
      <w:rPr>
        <w:rFonts w:ascii="Wingdings" w:hAnsi="Wingdings" w:hint="default"/>
      </w:rPr>
    </w:lvl>
  </w:abstractNum>
  <w:abstractNum w:abstractNumId="2" w15:restartNumberingAfterBreak="0">
    <w:nsid w:val="70BB156E"/>
    <w:multiLevelType w:val="hybridMultilevel"/>
    <w:tmpl w:val="D35CE7D8"/>
    <w:lvl w:ilvl="0" w:tplc="E2AC79B6">
      <w:numFmt w:val="bullet"/>
      <w:lvlText w:val="-"/>
      <w:lvlJc w:val="left"/>
      <w:pPr>
        <w:ind w:left="7935" w:hanging="360"/>
      </w:pPr>
      <w:rPr>
        <w:rFonts w:ascii="Calibri" w:eastAsiaTheme="minorHAnsi" w:hAnsi="Calibri" w:cs="Calibri" w:hint="default"/>
        <w:b/>
        <w:i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olito Diaz">
    <w15:presenceInfo w15:providerId="Windows Live" w15:userId="3d1fbad91d52e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0"/>
    <w:rsid w:val="00000DD2"/>
    <w:rsid w:val="000011E7"/>
    <w:rsid w:val="0000213D"/>
    <w:rsid w:val="00004F52"/>
    <w:rsid w:val="000056D4"/>
    <w:rsid w:val="0001243B"/>
    <w:rsid w:val="000132DF"/>
    <w:rsid w:val="000176C5"/>
    <w:rsid w:val="000262F0"/>
    <w:rsid w:val="00027242"/>
    <w:rsid w:val="00030D1A"/>
    <w:rsid w:val="00034775"/>
    <w:rsid w:val="00034DD6"/>
    <w:rsid w:val="00035077"/>
    <w:rsid w:val="00037471"/>
    <w:rsid w:val="00041471"/>
    <w:rsid w:val="000435C9"/>
    <w:rsid w:val="00044F24"/>
    <w:rsid w:val="00044FC4"/>
    <w:rsid w:val="00051133"/>
    <w:rsid w:val="0005400D"/>
    <w:rsid w:val="00056656"/>
    <w:rsid w:val="0006735E"/>
    <w:rsid w:val="00071915"/>
    <w:rsid w:val="00072BFF"/>
    <w:rsid w:val="00077376"/>
    <w:rsid w:val="000809AA"/>
    <w:rsid w:val="000844DB"/>
    <w:rsid w:val="00090666"/>
    <w:rsid w:val="00095D04"/>
    <w:rsid w:val="000962C9"/>
    <w:rsid w:val="000A284C"/>
    <w:rsid w:val="000A72AF"/>
    <w:rsid w:val="000B1D48"/>
    <w:rsid w:val="000B44B1"/>
    <w:rsid w:val="000B71F3"/>
    <w:rsid w:val="000C21A1"/>
    <w:rsid w:val="000C2AF2"/>
    <w:rsid w:val="000C5323"/>
    <w:rsid w:val="000C6C7A"/>
    <w:rsid w:val="000D0275"/>
    <w:rsid w:val="000D0547"/>
    <w:rsid w:val="000D0B0D"/>
    <w:rsid w:val="000D1C05"/>
    <w:rsid w:val="000D2407"/>
    <w:rsid w:val="000D482D"/>
    <w:rsid w:val="000D5861"/>
    <w:rsid w:val="000D6736"/>
    <w:rsid w:val="000E0C11"/>
    <w:rsid w:val="000E17A4"/>
    <w:rsid w:val="000E1887"/>
    <w:rsid w:val="000E2293"/>
    <w:rsid w:val="000F2C49"/>
    <w:rsid w:val="000F3830"/>
    <w:rsid w:val="000F708E"/>
    <w:rsid w:val="00101236"/>
    <w:rsid w:val="001021EF"/>
    <w:rsid w:val="00105D3E"/>
    <w:rsid w:val="0010611E"/>
    <w:rsid w:val="001076ED"/>
    <w:rsid w:val="00110EF1"/>
    <w:rsid w:val="00112816"/>
    <w:rsid w:val="00112C87"/>
    <w:rsid w:val="00113469"/>
    <w:rsid w:val="00121005"/>
    <w:rsid w:val="0012273D"/>
    <w:rsid w:val="00127FF0"/>
    <w:rsid w:val="00130398"/>
    <w:rsid w:val="001314CE"/>
    <w:rsid w:val="00131E72"/>
    <w:rsid w:val="00133CF7"/>
    <w:rsid w:val="00137B74"/>
    <w:rsid w:val="00141804"/>
    <w:rsid w:val="001431F9"/>
    <w:rsid w:val="00151256"/>
    <w:rsid w:val="00155A1D"/>
    <w:rsid w:val="00157FB1"/>
    <w:rsid w:val="00164163"/>
    <w:rsid w:val="00164A0F"/>
    <w:rsid w:val="001703F3"/>
    <w:rsid w:val="001706D1"/>
    <w:rsid w:val="00172391"/>
    <w:rsid w:val="001748E6"/>
    <w:rsid w:val="00175E62"/>
    <w:rsid w:val="00177E88"/>
    <w:rsid w:val="001814D4"/>
    <w:rsid w:val="00183967"/>
    <w:rsid w:val="00184C67"/>
    <w:rsid w:val="00184DFE"/>
    <w:rsid w:val="00187E10"/>
    <w:rsid w:val="00191F39"/>
    <w:rsid w:val="001945A2"/>
    <w:rsid w:val="001A282F"/>
    <w:rsid w:val="001A2C1E"/>
    <w:rsid w:val="001A3003"/>
    <w:rsid w:val="001A3C45"/>
    <w:rsid w:val="001A56AA"/>
    <w:rsid w:val="001A6052"/>
    <w:rsid w:val="001A786B"/>
    <w:rsid w:val="001B1678"/>
    <w:rsid w:val="001B2DF2"/>
    <w:rsid w:val="001B3644"/>
    <w:rsid w:val="001B5C2B"/>
    <w:rsid w:val="001D57FD"/>
    <w:rsid w:val="001D646A"/>
    <w:rsid w:val="001E6ABB"/>
    <w:rsid w:val="001E6C33"/>
    <w:rsid w:val="001F02DA"/>
    <w:rsid w:val="001F3681"/>
    <w:rsid w:val="001F3BAE"/>
    <w:rsid w:val="001F404F"/>
    <w:rsid w:val="001F7EF8"/>
    <w:rsid w:val="00206310"/>
    <w:rsid w:val="00206EAC"/>
    <w:rsid w:val="0020757F"/>
    <w:rsid w:val="00207EDA"/>
    <w:rsid w:val="0021381D"/>
    <w:rsid w:val="0021735B"/>
    <w:rsid w:val="00217B6D"/>
    <w:rsid w:val="002227EF"/>
    <w:rsid w:val="00222CB0"/>
    <w:rsid w:val="0022317A"/>
    <w:rsid w:val="00224DC0"/>
    <w:rsid w:val="00224F78"/>
    <w:rsid w:val="0022695C"/>
    <w:rsid w:val="00234138"/>
    <w:rsid w:val="00235F0D"/>
    <w:rsid w:val="0023689D"/>
    <w:rsid w:val="00242B0F"/>
    <w:rsid w:val="002439C7"/>
    <w:rsid w:val="002553B8"/>
    <w:rsid w:val="00255887"/>
    <w:rsid w:val="00255AD3"/>
    <w:rsid w:val="002577CA"/>
    <w:rsid w:val="002609BA"/>
    <w:rsid w:val="00261B92"/>
    <w:rsid w:val="00263203"/>
    <w:rsid w:val="0026477F"/>
    <w:rsid w:val="00270A6B"/>
    <w:rsid w:val="002711B3"/>
    <w:rsid w:val="00271507"/>
    <w:rsid w:val="00271E6B"/>
    <w:rsid w:val="00281C00"/>
    <w:rsid w:val="00282279"/>
    <w:rsid w:val="00283232"/>
    <w:rsid w:val="002835CB"/>
    <w:rsid w:val="00286846"/>
    <w:rsid w:val="00287763"/>
    <w:rsid w:val="00290A2D"/>
    <w:rsid w:val="00293B96"/>
    <w:rsid w:val="00293DEC"/>
    <w:rsid w:val="00295D9E"/>
    <w:rsid w:val="00296A58"/>
    <w:rsid w:val="002A0B26"/>
    <w:rsid w:val="002A7AED"/>
    <w:rsid w:val="002B1140"/>
    <w:rsid w:val="002B2361"/>
    <w:rsid w:val="002B3381"/>
    <w:rsid w:val="002B3AAC"/>
    <w:rsid w:val="002B539D"/>
    <w:rsid w:val="002C0EA2"/>
    <w:rsid w:val="002C489C"/>
    <w:rsid w:val="002D15AB"/>
    <w:rsid w:val="002D3FE9"/>
    <w:rsid w:val="002D4803"/>
    <w:rsid w:val="002D564C"/>
    <w:rsid w:val="002E004B"/>
    <w:rsid w:val="002E1501"/>
    <w:rsid w:val="002E2CC5"/>
    <w:rsid w:val="002E54FD"/>
    <w:rsid w:val="002E56C5"/>
    <w:rsid w:val="002E59EA"/>
    <w:rsid w:val="002F1E36"/>
    <w:rsid w:val="002F48EB"/>
    <w:rsid w:val="00303A69"/>
    <w:rsid w:val="003051DB"/>
    <w:rsid w:val="00313999"/>
    <w:rsid w:val="00314F40"/>
    <w:rsid w:val="00317CA8"/>
    <w:rsid w:val="00320542"/>
    <w:rsid w:val="003209E1"/>
    <w:rsid w:val="003347E7"/>
    <w:rsid w:val="003348A3"/>
    <w:rsid w:val="00345906"/>
    <w:rsid w:val="003465FC"/>
    <w:rsid w:val="00347A02"/>
    <w:rsid w:val="003565C1"/>
    <w:rsid w:val="0036408F"/>
    <w:rsid w:val="0036428A"/>
    <w:rsid w:val="00365B34"/>
    <w:rsid w:val="00366263"/>
    <w:rsid w:val="003708A6"/>
    <w:rsid w:val="00370DE2"/>
    <w:rsid w:val="00371BFA"/>
    <w:rsid w:val="003769A7"/>
    <w:rsid w:val="00380612"/>
    <w:rsid w:val="00380DB7"/>
    <w:rsid w:val="0039222F"/>
    <w:rsid w:val="00392488"/>
    <w:rsid w:val="00392952"/>
    <w:rsid w:val="00392C73"/>
    <w:rsid w:val="003955F3"/>
    <w:rsid w:val="00395931"/>
    <w:rsid w:val="003A0124"/>
    <w:rsid w:val="003A2DC4"/>
    <w:rsid w:val="003B0991"/>
    <w:rsid w:val="003B76BF"/>
    <w:rsid w:val="003B7731"/>
    <w:rsid w:val="003C06D1"/>
    <w:rsid w:val="003C3812"/>
    <w:rsid w:val="003C5360"/>
    <w:rsid w:val="003C551C"/>
    <w:rsid w:val="003D0267"/>
    <w:rsid w:val="003D0F11"/>
    <w:rsid w:val="003D1F52"/>
    <w:rsid w:val="003D27EC"/>
    <w:rsid w:val="003E49A2"/>
    <w:rsid w:val="003E6205"/>
    <w:rsid w:val="003F00EA"/>
    <w:rsid w:val="003F0AD0"/>
    <w:rsid w:val="003F2376"/>
    <w:rsid w:val="003F253C"/>
    <w:rsid w:val="003F4108"/>
    <w:rsid w:val="003F4116"/>
    <w:rsid w:val="003F5238"/>
    <w:rsid w:val="003F7552"/>
    <w:rsid w:val="00401BD4"/>
    <w:rsid w:val="0040653B"/>
    <w:rsid w:val="004078FC"/>
    <w:rsid w:val="004109E7"/>
    <w:rsid w:val="00413D6C"/>
    <w:rsid w:val="00415871"/>
    <w:rsid w:val="004172D7"/>
    <w:rsid w:val="004207D4"/>
    <w:rsid w:val="00422456"/>
    <w:rsid w:val="0042258A"/>
    <w:rsid w:val="004247C0"/>
    <w:rsid w:val="00432628"/>
    <w:rsid w:val="004374F2"/>
    <w:rsid w:val="00437D1B"/>
    <w:rsid w:val="00443EC4"/>
    <w:rsid w:val="00447823"/>
    <w:rsid w:val="004520A9"/>
    <w:rsid w:val="00453F2A"/>
    <w:rsid w:val="00455D22"/>
    <w:rsid w:val="00457CD8"/>
    <w:rsid w:val="00461138"/>
    <w:rsid w:val="004618C4"/>
    <w:rsid w:val="00472E52"/>
    <w:rsid w:val="00486883"/>
    <w:rsid w:val="00486A86"/>
    <w:rsid w:val="00487827"/>
    <w:rsid w:val="00491E24"/>
    <w:rsid w:val="004954E2"/>
    <w:rsid w:val="004A1DD4"/>
    <w:rsid w:val="004A3795"/>
    <w:rsid w:val="004B57ED"/>
    <w:rsid w:val="004C2C2F"/>
    <w:rsid w:val="004C392D"/>
    <w:rsid w:val="004C4CB7"/>
    <w:rsid w:val="004C519A"/>
    <w:rsid w:val="004D079D"/>
    <w:rsid w:val="004D3086"/>
    <w:rsid w:val="004D377D"/>
    <w:rsid w:val="004D39D9"/>
    <w:rsid w:val="004D5012"/>
    <w:rsid w:val="004D5A0D"/>
    <w:rsid w:val="004D79B9"/>
    <w:rsid w:val="004E0878"/>
    <w:rsid w:val="004E09E6"/>
    <w:rsid w:val="004E1B35"/>
    <w:rsid w:val="004F0A49"/>
    <w:rsid w:val="004F5B3F"/>
    <w:rsid w:val="004F6FDF"/>
    <w:rsid w:val="0050185C"/>
    <w:rsid w:val="0050290B"/>
    <w:rsid w:val="00503481"/>
    <w:rsid w:val="00504349"/>
    <w:rsid w:val="00504EFB"/>
    <w:rsid w:val="00505819"/>
    <w:rsid w:val="00507A02"/>
    <w:rsid w:val="00510510"/>
    <w:rsid w:val="00511C53"/>
    <w:rsid w:val="00512555"/>
    <w:rsid w:val="00514B31"/>
    <w:rsid w:val="0051570D"/>
    <w:rsid w:val="0051619C"/>
    <w:rsid w:val="005209E3"/>
    <w:rsid w:val="005245B5"/>
    <w:rsid w:val="005248C6"/>
    <w:rsid w:val="005255AD"/>
    <w:rsid w:val="00527ACC"/>
    <w:rsid w:val="005308BD"/>
    <w:rsid w:val="0053329E"/>
    <w:rsid w:val="00535F22"/>
    <w:rsid w:val="0054048F"/>
    <w:rsid w:val="00541B63"/>
    <w:rsid w:val="005437E7"/>
    <w:rsid w:val="005438BE"/>
    <w:rsid w:val="00544B77"/>
    <w:rsid w:val="00550288"/>
    <w:rsid w:val="00553C5C"/>
    <w:rsid w:val="00556798"/>
    <w:rsid w:val="005576A8"/>
    <w:rsid w:val="00560368"/>
    <w:rsid w:val="00563359"/>
    <w:rsid w:val="00564F2C"/>
    <w:rsid w:val="00570E63"/>
    <w:rsid w:val="00574F5A"/>
    <w:rsid w:val="00576F75"/>
    <w:rsid w:val="00577D9E"/>
    <w:rsid w:val="0058366C"/>
    <w:rsid w:val="0058500C"/>
    <w:rsid w:val="0058730A"/>
    <w:rsid w:val="005877CB"/>
    <w:rsid w:val="00590653"/>
    <w:rsid w:val="00594120"/>
    <w:rsid w:val="0059616F"/>
    <w:rsid w:val="005A01AD"/>
    <w:rsid w:val="005A12A7"/>
    <w:rsid w:val="005A1AF7"/>
    <w:rsid w:val="005A2480"/>
    <w:rsid w:val="005A601F"/>
    <w:rsid w:val="005C1A2B"/>
    <w:rsid w:val="005C1FA5"/>
    <w:rsid w:val="005C45AD"/>
    <w:rsid w:val="005C4D15"/>
    <w:rsid w:val="005C66E9"/>
    <w:rsid w:val="005D14DA"/>
    <w:rsid w:val="005D48C3"/>
    <w:rsid w:val="005D6A4B"/>
    <w:rsid w:val="005D77F8"/>
    <w:rsid w:val="005E1EDD"/>
    <w:rsid w:val="005E7BB1"/>
    <w:rsid w:val="005F1AFA"/>
    <w:rsid w:val="005F2E05"/>
    <w:rsid w:val="005F3DA6"/>
    <w:rsid w:val="005F40B1"/>
    <w:rsid w:val="005F49D3"/>
    <w:rsid w:val="005F4B5B"/>
    <w:rsid w:val="005F7C52"/>
    <w:rsid w:val="00610BA2"/>
    <w:rsid w:val="00615F6C"/>
    <w:rsid w:val="006217F5"/>
    <w:rsid w:val="00621EA9"/>
    <w:rsid w:val="00624EC2"/>
    <w:rsid w:val="00626A1F"/>
    <w:rsid w:val="0062721A"/>
    <w:rsid w:val="00632438"/>
    <w:rsid w:val="00641154"/>
    <w:rsid w:val="00643CDC"/>
    <w:rsid w:val="00644BA2"/>
    <w:rsid w:val="00645026"/>
    <w:rsid w:val="00650313"/>
    <w:rsid w:val="0065286D"/>
    <w:rsid w:val="00654537"/>
    <w:rsid w:val="006545C9"/>
    <w:rsid w:val="006559E8"/>
    <w:rsid w:val="00657AFA"/>
    <w:rsid w:val="006610B6"/>
    <w:rsid w:val="00662458"/>
    <w:rsid w:val="00662B6B"/>
    <w:rsid w:val="00663470"/>
    <w:rsid w:val="00667F73"/>
    <w:rsid w:val="00671B2A"/>
    <w:rsid w:val="006730EF"/>
    <w:rsid w:val="0067749A"/>
    <w:rsid w:val="00680255"/>
    <w:rsid w:val="00681F5B"/>
    <w:rsid w:val="0068325C"/>
    <w:rsid w:val="006844AB"/>
    <w:rsid w:val="00693E7D"/>
    <w:rsid w:val="00695FB7"/>
    <w:rsid w:val="006974B3"/>
    <w:rsid w:val="006A0245"/>
    <w:rsid w:val="006A0AA8"/>
    <w:rsid w:val="006A306C"/>
    <w:rsid w:val="006A4807"/>
    <w:rsid w:val="006A56E1"/>
    <w:rsid w:val="006A775D"/>
    <w:rsid w:val="006B2843"/>
    <w:rsid w:val="006C2332"/>
    <w:rsid w:val="006C3132"/>
    <w:rsid w:val="006C525D"/>
    <w:rsid w:val="006C7DBE"/>
    <w:rsid w:val="006D0575"/>
    <w:rsid w:val="006D1BEE"/>
    <w:rsid w:val="006D22F2"/>
    <w:rsid w:val="006D2792"/>
    <w:rsid w:val="006D3E72"/>
    <w:rsid w:val="006D6997"/>
    <w:rsid w:val="006D72EA"/>
    <w:rsid w:val="006D7BFD"/>
    <w:rsid w:val="006E102D"/>
    <w:rsid w:val="006E7D03"/>
    <w:rsid w:val="006F00A8"/>
    <w:rsid w:val="006F022A"/>
    <w:rsid w:val="006F285A"/>
    <w:rsid w:val="00700424"/>
    <w:rsid w:val="00701113"/>
    <w:rsid w:val="00711BD2"/>
    <w:rsid w:val="00711FF7"/>
    <w:rsid w:val="00723BD5"/>
    <w:rsid w:val="00724970"/>
    <w:rsid w:val="0073037B"/>
    <w:rsid w:val="00731CFA"/>
    <w:rsid w:val="00731FA6"/>
    <w:rsid w:val="00737B8E"/>
    <w:rsid w:val="00740D9A"/>
    <w:rsid w:val="00743E64"/>
    <w:rsid w:val="00744C66"/>
    <w:rsid w:val="007458D7"/>
    <w:rsid w:val="00745C5E"/>
    <w:rsid w:val="007520B6"/>
    <w:rsid w:val="007520CE"/>
    <w:rsid w:val="00753C30"/>
    <w:rsid w:val="00754EA3"/>
    <w:rsid w:val="00765A3B"/>
    <w:rsid w:val="007668F0"/>
    <w:rsid w:val="0077011D"/>
    <w:rsid w:val="0078223D"/>
    <w:rsid w:val="00794AAF"/>
    <w:rsid w:val="00794E6D"/>
    <w:rsid w:val="007965C0"/>
    <w:rsid w:val="0079751F"/>
    <w:rsid w:val="007A18A2"/>
    <w:rsid w:val="007A3654"/>
    <w:rsid w:val="007A7D2E"/>
    <w:rsid w:val="007B1550"/>
    <w:rsid w:val="007B2073"/>
    <w:rsid w:val="007B26FE"/>
    <w:rsid w:val="007B2779"/>
    <w:rsid w:val="007B35B2"/>
    <w:rsid w:val="007B4D1C"/>
    <w:rsid w:val="007B61E8"/>
    <w:rsid w:val="007B6F14"/>
    <w:rsid w:val="007B72F3"/>
    <w:rsid w:val="007B7396"/>
    <w:rsid w:val="007C3A99"/>
    <w:rsid w:val="007C6AFB"/>
    <w:rsid w:val="007D097E"/>
    <w:rsid w:val="007D267A"/>
    <w:rsid w:val="007D5AB9"/>
    <w:rsid w:val="007D5C50"/>
    <w:rsid w:val="007D7F3D"/>
    <w:rsid w:val="007E10DD"/>
    <w:rsid w:val="007E12D2"/>
    <w:rsid w:val="007E1CBE"/>
    <w:rsid w:val="007E2D7D"/>
    <w:rsid w:val="007E3C41"/>
    <w:rsid w:val="007E4508"/>
    <w:rsid w:val="007E67DA"/>
    <w:rsid w:val="007F0E7E"/>
    <w:rsid w:val="007F1FDC"/>
    <w:rsid w:val="007F28F1"/>
    <w:rsid w:val="007F36EC"/>
    <w:rsid w:val="007F3F8C"/>
    <w:rsid w:val="007F6B42"/>
    <w:rsid w:val="007F7108"/>
    <w:rsid w:val="00801F60"/>
    <w:rsid w:val="008064A0"/>
    <w:rsid w:val="008073C9"/>
    <w:rsid w:val="008109D2"/>
    <w:rsid w:val="00812A17"/>
    <w:rsid w:val="00815EFA"/>
    <w:rsid w:val="00817FEB"/>
    <w:rsid w:val="0082164A"/>
    <w:rsid w:val="0082192D"/>
    <w:rsid w:val="00822BC4"/>
    <w:rsid w:val="0082781E"/>
    <w:rsid w:val="00832D8D"/>
    <w:rsid w:val="00837435"/>
    <w:rsid w:val="008421B6"/>
    <w:rsid w:val="00850C30"/>
    <w:rsid w:val="008518AF"/>
    <w:rsid w:val="008532CF"/>
    <w:rsid w:val="008546C9"/>
    <w:rsid w:val="00855F85"/>
    <w:rsid w:val="00857D52"/>
    <w:rsid w:val="00863D0D"/>
    <w:rsid w:val="008666E7"/>
    <w:rsid w:val="00867DCF"/>
    <w:rsid w:val="00872E3B"/>
    <w:rsid w:val="00875C63"/>
    <w:rsid w:val="00876A49"/>
    <w:rsid w:val="008804C9"/>
    <w:rsid w:val="0088121F"/>
    <w:rsid w:val="008904F9"/>
    <w:rsid w:val="008946DD"/>
    <w:rsid w:val="00895BC5"/>
    <w:rsid w:val="008971E5"/>
    <w:rsid w:val="008A0216"/>
    <w:rsid w:val="008A163B"/>
    <w:rsid w:val="008A21EC"/>
    <w:rsid w:val="008A2932"/>
    <w:rsid w:val="008B4786"/>
    <w:rsid w:val="008C19A9"/>
    <w:rsid w:val="008C368A"/>
    <w:rsid w:val="008C6B5D"/>
    <w:rsid w:val="008D18D6"/>
    <w:rsid w:val="008D37EC"/>
    <w:rsid w:val="008D6390"/>
    <w:rsid w:val="008E0D96"/>
    <w:rsid w:val="008E2EBA"/>
    <w:rsid w:val="008E3261"/>
    <w:rsid w:val="008E4125"/>
    <w:rsid w:val="008E68A3"/>
    <w:rsid w:val="008F14BF"/>
    <w:rsid w:val="008F2588"/>
    <w:rsid w:val="00903316"/>
    <w:rsid w:val="009034D3"/>
    <w:rsid w:val="0090625F"/>
    <w:rsid w:val="00906A71"/>
    <w:rsid w:val="00911099"/>
    <w:rsid w:val="00914574"/>
    <w:rsid w:val="00914657"/>
    <w:rsid w:val="0092219F"/>
    <w:rsid w:val="00923697"/>
    <w:rsid w:val="0092378C"/>
    <w:rsid w:val="00927D95"/>
    <w:rsid w:val="009300A8"/>
    <w:rsid w:val="009336EA"/>
    <w:rsid w:val="00933724"/>
    <w:rsid w:val="00934390"/>
    <w:rsid w:val="009419EC"/>
    <w:rsid w:val="00942D63"/>
    <w:rsid w:val="00956E94"/>
    <w:rsid w:val="00957B9F"/>
    <w:rsid w:val="009603C4"/>
    <w:rsid w:val="00963A14"/>
    <w:rsid w:val="009665DA"/>
    <w:rsid w:val="00973AEE"/>
    <w:rsid w:val="00981288"/>
    <w:rsid w:val="0098190B"/>
    <w:rsid w:val="00996D58"/>
    <w:rsid w:val="009A3A90"/>
    <w:rsid w:val="009A6F02"/>
    <w:rsid w:val="009B1E16"/>
    <w:rsid w:val="009B24BA"/>
    <w:rsid w:val="009B4B87"/>
    <w:rsid w:val="009B637B"/>
    <w:rsid w:val="009B64FF"/>
    <w:rsid w:val="009B6555"/>
    <w:rsid w:val="009B6E56"/>
    <w:rsid w:val="009D2949"/>
    <w:rsid w:val="009D35AA"/>
    <w:rsid w:val="009D453F"/>
    <w:rsid w:val="009D54E9"/>
    <w:rsid w:val="009D6AFA"/>
    <w:rsid w:val="009D6FA9"/>
    <w:rsid w:val="009D73C5"/>
    <w:rsid w:val="009E493D"/>
    <w:rsid w:val="009E7765"/>
    <w:rsid w:val="009F4874"/>
    <w:rsid w:val="009F4F04"/>
    <w:rsid w:val="00A00EA0"/>
    <w:rsid w:val="00A02043"/>
    <w:rsid w:val="00A030B1"/>
    <w:rsid w:val="00A14B86"/>
    <w:rsid w:val="00A15D4B"/>
    <w:rsid w:val="00A20861"/>
    <w:rsid w:val="00A26151"/>
    <w:rsid w:val="00A276C6"/>
    <w:rsid w:val="00A30181"/>
    <w:rsid w:val="00A31330"/>
    <w:rsid w:val="00A343A9"/>
    <w:rsid w:val="00A35963"/>
    <w:rsid w:val="00A360C2"/>
    <w:rsid w:val="00A41F6C"/>
    <w:rsid w:val="00A43C51"/>
    <w:rsid w:val="00A4409E"/>
    <w:rsid w:val="00A450AF"/>
    <w:rsid w:val="00A475D0"/>
    <w:rsid w:val="00A54C35"/>
    <w:rsid w:val="00A56E21"/>
    <w:rsid w:val="00A57204"/>
    <w:rsid w:val="00A57CD7"/>
    <w:rsid w:val="00A60BA9"/>
    <w:rsid w:val="00A642E9"/>
    <w:rsid w:val="00A66C57"/>
    <w:rsid w:val="00A71163"/>
    <w:rsid w:val="00A752B6"/>
    <w:rsid w:val="00A77082"/>
    <w:rsid w:val="00A771FE"/>
    <w:rsid w:val="00A77826"/>
    <w:rsid w:val="00A80EDA"/>
    <w:rsid w:val="00A86A58"/>
    <w:rsid w:val="00A86DF3"/>
    <w:rsid w:val="00A87F63"/>
    <w:rsid w:val="00A9047B"/>
    <w:rsid w:val="00A90AB7"/>
    <w:rsid w:val="00A92CBD"/>
    <w:rsid w:val="00A92EEE"/>
    <w:rsid w:val="00A9564F"/>
    <w:rsid w:val="00AA1DBF"/>
    <w:rsid w:val="00AA5FBC"/>
    <w:rsid w:val="00AB0AB5"/>
    <w:rsid w:val="00AB4E55"/>
    <w:rsid w:val="00AC1547"/>
    <w:rsid w:val="00AC48EE"/>
    <w:rsid w:val="00AC54D1"/>
    <w:rsid w:val="00AC5E2B"/>
    <w:rsid w:val="00AD0059"/>
    <w:rsid w:val="00AD02F2"/>
    <w:rsid w:val="00AD0C77"/>
    <w:rsid w:val="00AD2F5C"/>
    <w:rsid w:val="00AE13D2"/>
    <w:rsid w:val="00AE3365"/>
    <w:rsid w:val="00AE6E0C"/>
    <w:rsid w:val="00AF2445"/>
    <w:rsid w:val="00AF74D0"/>
    <w:rsid w:val="00B0528C"/>
    <w:rsid w:val="00B15681"/>
    <w:rsid w:val="00B16B7A"/>
    <w:rsid w:val="00B21E83"/>
    <w:rsid w:val="00B2690A"/>
    <w:rsid w:val="00B31BED"/>
    <w:rsid w:val="00B33B68"/>
    <w:rsid w:val="00B420A7"/>
    <w:rsid w:val="00B46122"/>
    <w:rsid w:val="00B50E76"/>
    <w:rsid w:val="00B53AC3"/>
    <w:rsid w:val="00B53B5C"/>
    <w:rsid w:val="00B53C71"/>
    <w:rsid w:val="00B56AD8"/>
    <w:rsid w:val="00B56E26"/>
    <w:rsid w:val="00B56EE1"/>
    <w:rsid w:val="00B57900"/>
    <w:rsid w:val="00B601F4"/>
    <w:rsid w:val="00B60953"/>
    <w:rsid w:val="00B632B3"/>
    <w:rsid w:val="00B64490"/>
    <w:rsid w:val="00B72DF4"/>
    <w:rsid w:val="00B74804"/>
    <w:rsid w:val="00B7679F"/>
    <w:rsid w:val="00B80270"/>
    <w:rsid w:val="00B8433F"/>
    <w:rsid w:val="00B858E7"/>
    <w:rsid w:val="00B87ECA"/>
    <w:rsid w:val="00B91541"/>
    <w:rsid w:val="00B93C48"/>
    <w:rsid w:val="00B9697D"/>
    <w:rsid w:val="00BA63C7"/>
    <w:rsid w:val="00BB2859"/>
    <w:rsid w:val="00BB2BD2"/>
    <w:rsid w:val="00BB474C"/>
    <w:rsid w:val="00BC2262"/>
    <w:rsid w:val="00BD2B6C"/>
    <w:rsid w:val="00BD3E8A"/>
    <w:rsid w:val="00BD6216"/>
    <w:rsid w:val="00BD6AED"/>
    <w:rsid w:val="00BD6F13"/>
    <w:rsid w:val="00BE30F9"/>
    <w:rsid w:val="00BE3ECE"/>
    <w:rsid w:val="00BE6098"/>
    <w:rsid w:val="00BF0E91"/>
    <w:rsid w:val="00BF366C"/>
    <w:rsid w:val="00BF5A09"/>
    <w:rsid w:val="00C01CCD"/>
    <w:rsid w:val="00C03FCF"/>
    <w:rsid w:val="00C04797"/>
    <w:rsid w:val="00C07B91"/>
    <w:rsid w:val="00C10184"/>
    <w:rsid w:val="00C11D38"/>
    <w:rsid w:val="00C12287"/>
    <w:rsid w:val="00C146D1"/>
    <w:rsid w:val="00C173F4"/>
    <w:rsid w:val="00C24A8A"/>
    <w:rsid w:val="00C24F0E"/>
    <w:rsid w:val="00C25D31"/>
    <w:rsid w:val="00C27A45"/>
    <w:rsid w:val="00C30A52"/>
    <w:rsid w:val="00C34627"/>
    <w:rsid w:val="00C34A64"/>
    <w:rsid w:val="00C35A73"/>
    <w:rsid w:val="00C36DE1"/>
    <w:rsid w:val="00C37319"/>
    <w:rsid w:val="00C444DA"/>
    <w:rsid w:val="00C50C7A"/>
    <w:rsid w:val="00C50F4A"/>
    <w:rsid w:val="00C573E2"/>
    <w:rsid w:val="00C6196C"/>
    <w:rsid w:val="00C62433"/>
    <w:rsid w:val="00C63CC6"/>
    <w:rsid w:val="00C65569"/>
    <w:rsid w:val="00C671F4"/>
    <w:rsid w:val="00C70C13"/>
    <w:rsid w:val="00C74BF5"/>
    <w:rsid w:val="00C77FBF"/>
    <w:rsid w:val="00C80680"/>
    <w:rsid w:val="00C8174F"/>
    <w:rsid w:val="00C83373"/>
    <w:rsid w:val="00C86581"/>
    <w:rsid w:val="00C86BAF"/>
    <w:rsid w:val="00C86EBB"/>
    <w:rsid w:val="00C8713B"/>
    <w:rsid w:val="00C877DA"/>
    <w:rsid w:val="00C90430"/>
    <w:rsid w:val="00C93619"/>
    <w:rsid w:val="00C9487F"/>
    <w:rsid w:val="00C95031"/>
    <w:rsid w:val="00CA2DE8"/>
    <w:rsid w:val="00CA7E62"/>
    <w:rsid w:val="00CB4F87"/>
    <w:rsid w:val="00CB609A"/>
    <w:rsid w:val="00CB60C2"/>
    <w:rsid w:val="00CC1110"/>
    <w:rsid w:val="00CC1AC1"/>
    <w:rsid w:val="00CC6D6D"/>
    <w:rsid w:val="00CD0CCE"/>
    <w:rsid w:val="00CD0D4E"/>
    <w:rsid w:val="00CE0D11"/>
    <w:rsid w:val="00CE162A"/>
    <w:rsid w:val="00CE4472"/>
    <w:rsid w:val="00CE56F5"/>
    <w:rsid w:val="00CE6CBB"/>
    <w:rsid w:val="00CF13DC"/>
    <w:rsid w:val="00CF657B"/>
    <w:rsid w:val="00D04FA7"/>
    <w:rsid w:val="00D068F0"/>
    <w:rsid w:val="00D104CE"/>
    <w:rsid w:val="00D11A75"/>
    <w:rsid w:val="00D17158"/>
    <w:rsid w:val="00D200BF"/>
    <w:rsid w:val="00D24BA2"/>
    <w:rsid w:val="00D32B7F"/>
    <w:rsid w:val="00D32D95"/>
    <w:rsid w:val="00D34BA0"/>
    <w:rsid w:val="00D469AD"/>
    <w:rsid w:val="00D53373"/>
    <w:rsid w:val="00D5435F"/>
    <w:rsid w:val="00D556FD"/>
    <w:rsid w:val="00D621A4"/>
    <w:rsid w:val="00D6338D"/>
    <w:rsid w:val="00D65A51"/>
    <w:rsid w:val="00D66E03"/>
    <w:rsid w:val="00D726BA"/>
    <w:rsid w:val="00D72CE5"/>
    <w:rsid w:val="00D802D8"/>
    <w:rsid w:val="00D81B9C"/>
    <w:rsid w:val="00D83D80"/>
    <w:rsid w:val="00D86D99"/>
    <w:rsid w:val="00D91CE6"/>
    <w:rsid w:val="00D92DA1"/>
    <w:rsid w:val="00D942CF"/>
    <w:rsid w:val="00DA245D"/>
    <w:rsid w:val="00DB226B"/>
    <w:rsid w:val="00DB40D8"/>
    <w:rsid w:val="00DC0C05"/>
    <w:rsid w:val="00DC2491"/>
    <w:rsid w:val="00DC2536"/>
    <w:rsid w:val="00DC31A8"/>
    <w:rsid w:val="00DC56A9"/>
    <w:rsid w:val="00DC70D9"/>
    <w:rsid w:val="00DD038A"/>
    <w:rsid w:val="00DD44F6"/>
    <w:rsid w:val="00DD4F9C"/>
    <w:rsid w:val="00DE1F57"/>
    <w:rsid w:val="00DE292B"/>
    <w:rsid w:val="00DE2A2C"/>
    <w:rsid w:val="00DE40D0"/>
    <w:rsid w:val="00DE6B36"/>
    <w:rsid w:val="00DF02F1"/>
    <w:rsid w:val="00DF0CB8"/>
    <w:rsid w:val="00DF17A4"/>
    <w:rsid w:val="00DF68CA"/>
    <w:rsid w:val="00E064FF"/>
    <w:rsid w:val="00E07268"/>
    <w:rsid w:val="00E113A8"/>
    <w:rsid w:val="00E15C79"/>
    <w:rsid w:val="00E15DD6"/>
    <w:rsid w:val="00E17A1F"/>
    <w:rsid w:val="00E248CB"/>
    <w:rsid w:val="00E25FA6"/>
    <w:rsid w:val="00E265CE"/>
    <w:rsid w:val="00E26CE3"/>
    <w:rsid w:val="00E32BC0"/>
    <w:rsid w:val="00E40FC9"/>
    <w:rsid w:val="00E42B94"/>
    <w:rsid w:val="00E43960"/>
    <w:rsid w:val="00E43F98"/>
    <w:rsid w:val="00E44E03"/>
    <w:rsid w:val="00E45268"/>
    <w:rsid w:val="00E50233"/>
    <w:rsid w:val="00E5065E"/>
    <w:rsid w:val="00E50BA1"/>
    <w:rsid w:val="00E54A33"/>
    <w:rsid w:val="00E55790"/>
    <w:rsid w:val="00E55A27"/>
    <w:rsid w:val="00E619A2"/>
    <w:rsid w:val="00E62A9E"/>
    <w:rsid w:val="00E660CB"/>
    <w:rsid w:val="00E75B59"/>
    <w:rsid w:val="00E76387"/>
    <w:rsid w:val="00E77B49"/>
    <w:rsid w:val="00E805CE"/>
    <w:rsid w:val="00E84C44"/>
    <w:rsid w:val="00E85DC6"/>
    <w:rsid w:val="00E878CB"/>
    <w:rsid w:val="00E97478"/>
    <w:rsid w:val="00EA1CCC"/>
    <w:rsid w:val="00EA3D12"/>
    <w:rsid w:val="00EA4C4F"/>
    <w:rsid w:val="00EA55C9"/>
    <w:rsid w:val="00EA60C2"/>
    <w:rsid w:val="00EA61F0"/>
    <w:rsid w:val="00EA6F39"/>
    <w:rsid w:val="00EB292E"/>
    <w:rsid w:val="00EB2D13"/>
    <w:rsid w:val="00EC05CC"/>
    <w:rsid w:val="00EC474A"/>
    <w:rsid w:val="00EC4F0B"/>
    <w:rsid w:val="00EC794D"/>
    <w:rsid w:val="00EC7D0A"/>
    <w:rsid w:val="00ED0B71"/>
    <w:rsid w:val="00ED1860"/>
    <w:rsid w:val="00ED2534"/>
    <w:rsid w:val="00ED4109"/>
    <w:rsid w:val="00ED4356"/>
    <w:rsid w:val="00EE739C"/>
    <w:rsid w:val="00EF0B62"/>
    <w:rsid w:val="00EF0C13"/>
    <w:rsid w:val="00EF12F9"/>
    <w:rsid w:val="00EF2D89"/>
    <w:rsid w:val="00EF2DC3"/>
    <w:rsid w:val="00EF3609"/>
    <w:rsid w:val="00EF653D"/>
    <w:rsid w:val="00EF78E1"/>
    <w:rsid w:val="00EF7E50"/>
    <w:rsid w:val="00F04C8D"/>
    <w:rsid w:val="00F04DB1"/>
    <w:rsid w:val="00F05158"/>
    <w:rsid w:val="00F0520E"/>
    <w:rsid w:val="00F072DF"/>
    <w:rsid w:val="00F07BB4"/>
    <w:rsid w:val="00F122D5"/>
    <w:rsid w:val="00F146EE"/>
    <w:rsid w:val="00F16CEA"/>
    <w:rsid w:val="00F2049D"/>
    <w:rsid w:val="00F22B87"/>
    <w:rsid w:val="00F23DEA"/>
    <w:rsid w:val="00F245B4"/>
    <w:rsid w:val="00F251BE"/>
    <w:rsid w:val="00F27562"/>
    <w:rsid w:val="00F31C44"/>
    <w:rsid w:val="00F32977"/>
    <w:rsid w:val="00F32A3E"/>
    <w:rsid w:val="00F349D6"/>
    <w:rsid w:val="00F36625"/>
    <w:rsid w:val="00F42EB4"/>
    <w:rsid w:val="00F44EA7"/>
    <w:rsid w:val="00F45DA3"/>
    <w:rsid w:val="00F50E19"/>
    <w:rsid w:val="00F51064"/>
    <w:rsid w:val="00F51931"/>
    <w:rsid w:val="00F5351E"/>
    <w:rsid w:val="00F54500"/>
    <w:rsid w:val="00F55700"/>
    <w:rsid w:val="00F57929"/>
    <w:rsid w:val="00F62A6D"/>
    <w:rsid w:val="00F654AA"/>
    <w:rsid w:val="00F67C59"/>
    <w:rsid w:val="00F74E81"/>
    <w:rsid w:val="00F7581C"/>
    <w:rsid w:val="00F75A8A"/>
    <w:rsid w:val="00F75E12"/>
    <w:rsid w:val="00F77F47"/>
    <w:rsid w:val="00F84DBF"/>
    <w:rsid w:val="00F86777"/>
    <w:rsid w:val="00F906D6"/>
    <w:rsid w:val="00F90FCF"/>
    <w:rsid w:val="00F9107B"/>
    <w:rsid w:val="00F9212D"/>
    <w:rsid w:val="00F968EC"/>
    <w:rsid w:val="00F96CAD"/>
    <w:rsid w:val="00F97519"/>
    <w:rsid w:val="00FA1995"/>
    <w:rsid w:val="00FA2735"/>
    <w:rsid w:val="00FA2BF6"/>
    <w:rsid w:val="00FD6044"/>
    <w:rsid w:val="00FE05D4"/>
    <w:rsid w:val="00FE1D43"/>
    <w:rsid w:val="00FE2640"/>
    <w:rsid w:val="00FE4115"/>
    <w:rsid w:val="00FE4343"/>
    <w:rsid w:val="00FE6960"/>
    <w:rsid w:val="00FF0699"/>
    <w:rsid w:val="00FF41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768"/>
  <w15:chartTrackingRefBased/>
  <w15:docId w15:val="{04804616-0F3A-4065-A9DC-9C513E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2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D842D-7E40-4FBD-A5F4-8BA242F0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lajom</dc:creator>
  <cp:keywords/>
  <dc:description/>
  <cp:lastModifiedBy>Manolito Diaz</cp:lastModifiedBy>
  <cp:revision>112</cp:revision>
  <cp:lastPrinted>2023-09-23T04:11:00Z</cp:lastPrinted>
  <dcterms:created xsi:type="dcterms:W3CDTF">2023-09-11T08:18:00Z</dcterms:created>
  <dcterms:modified xsi:type="dcterms:W3CDTF">2023-09-23T13:05:00Z</dcterms:modified>
</cp:coreProperties>
</file>